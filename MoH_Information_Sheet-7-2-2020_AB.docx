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5F0" w:rsidRDefault="00C605F0" w:rsidP="00C605F0">
      <w:pPr>
        <w:pStyle w:val="Heading2"/>
        <w:spacing w:line="319" w:lineRule="exact"/>
        <w:ind w:right="214"/>
        <w:rPr>
          <w:b w:val="0"/>
          <w:bCs/>
          <w:i/>
        </w:rPr>
      </w:pPr>
      <w:r>
        <w:t>Information Sheet</w:t>
      </w:r>
    </w:p>
    <w:p w:rsidR="00C605F0" w:rsidRDefault="00C605F0" w:rsidP="00C605F0">
      <w:pPr>
        <w:spacing w:before="2"/>
        <w:rPr>
          <w:rFonts w:ascii="Times New Roman" w:eastAsia="Times New Roman" w:hAnsi="Times New Roman" w:cs="Times New Roman"/>
          <w:i/>
          <w:sz w:val="21"/>
          <w:szCs w:val="21"/>
        </w:rPr>
      </w:pPr>
    </w:p>
    <w:p w:rsidR="00C605F0" w:rsidRDefault="00C605F0" w:rsidP="00C605F0">
      <w:pPr>
        <w:spacing w:line="20" w:lineRule="exact"/>
        <w:ind w:left="113"/>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NZ" w:eastAsia="en-NZ"/>
        </w:rPr>
        <mc:AlternateContent>
          <mc:Choice Requires="wpg">
            <w:drawing>
              <wp:inline distT="0" distB="0" distL="0" distR="0" wp14:anchorId="3E26F72C" wp14:editId="77E53164">
                <wp:extent cx="6014720" cy="6350"/>
                <wp:effectExtent l="1905" t="6350" r="3175"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720" cy="6350"/>
                          <a:chOff x="0" y="0"/>
                          <a:chExt cx="9472" cy="10"/>
                        </a:xfrm>
                      </wpg:grpSpPr>
                      <wpg:grpSp>
                        <wpg:cNvPr id="8" name="Group 6"/>
                        <wpg:cNvGrpSpPr>
                          <a:grpSpLocks/>
                        </wpg:cNvGrpSpPr>
                        <wpg:grpSpPr bwMode="auto">
                          <a:xfrm>
                            <a:off x="5" y="5"/>
                            <a:ext cx="9463" cy="2"/>
                            <a:chOff x="5" y="5"/>
                            <a:chExt cx="9463" cy="2"/>
                          </a:xfrm>
                        </wpg:grpSpPr>
                        <wps:wsp>
                          <wps:cNvPr id="9" name="Freeform 7"/>
                          <wps:cNvSpPr>
                            <a:spLocks/>
                          </wps:cNvSpPr>
                          <wps:spPr bwMode="auto">
                            <a:xfrm>
                              <a:off x="5" y="5"/>
                              <a:ext cx="9463" cy="2"/>
                            </a:xfrm>
                            <a:custGeom>
                              <a:avLst/>
                              <a:gdLst>
                                <a:gd name="T0" fmla="+- 0 5 5"/>
                                <a:gd name="T1" fmla="*/ T0 w 9463"/>
                                <a:gd name="T2" fmla="+- 0 9467 5"/>
                                <a:gd name="T3" fmla="*/ T2 w 9463"/>
                              </a:gdLst>
                              <a:ahLst/>
                              <a:cxnLst>
                                <a:cxn ang="0">
                                  <a:pos x="T1" y="0"/>
                                </a:cxn>
                                <a:cxn ang="0">
                                  <a:pos x="T3" y="0"/>
                                </a:cxn>
                              </a:cxnLst>
                              <a:rect l="0" t="0" r="r" b="b"/>
                              <a:pathLst>
                                <a:path w="9463">
                                  <a:moveTo>
                                    <a:pt x="0" y="0"/>
                                  </a:moveTo>
                                  <a:lnTo>
                                    <a:pt x="9462" y="0"/>
                                  </a:lnTo>
                                </a:path>
                              </a:pathLst>
                            </a:custGeom>
                            <a:noFill/>
                            <a:ln w="5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1AB7F16" id="Group 5" o:spid="_x0000_s1026" style="width:473.6pt;height:.5pt;mso-position-horizontal-relative:char;mso-position-vertical-relative:line" coordsize="94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">
                <v:group id="Group 6" o:spid="_x0000_s1027" style="position:absolute;left:5;top:5;width:9463;height:2" coordorigin="5,5"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7" o:spid="_x0000_s1028" style="position:absolute;left:5;top:5;width:9463;height:2;visibility:visible;mso-wrap-style:square;v-text-anchor:top"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" path="m,l9462,e" filled="f" strokeweight=".15969mm">
                    <v:path arrowok="t" o:connecttype="custom" o:connectlocs="0,0;9462,0" o:connectangles="0,0"/>
                  </v:shape>
                </v:group>
                <w10:anchorlock/>
              </v:group>
            </w:pict>
          </mc:Fallback>
        </mc:AlternateContent>
      </w:r>
    </w:p>
    <w:p w:rsidR="00C605F0" w:rsidRDefault="00C605F0" w:rsidP="00C605F0">
      <w:pPr>
        <w:spacing w:before="5"/>
        <w:rPr>
          <w:rFonts w:ascii="Times New Roman" w:eastAsia="Times New Roman" w:hAnsi="Times New Roman" w:cs="Times New Roman"/>
          <w:i/>
          <w:sz w:val="21"/>
          <w:szCs w:val="21"/>
        </w:rPr>
      </w:pPr>
    </w:p>
    <w:p w:rsidR="00C605F0" w:rsidRDefault="00C605F0" w:rsidP="00C605F0">
      <w:pPr>
        <w:spacing w:line="1459" w:lineRule="exact"/>
        <w:ind w:left="7861"/>
        <w:rPr>
          <w:rFonts w:ascii="Times New Roman" w:eastAsia="Times New Roman" w:hAnsi="Times New Roman" w:cs="Times New Roman"/>
          <w:sz w:val="20"/>
          <w:szCs w:val="20"/>
        </w:rPr>
      </w:pPr>
      <w:r>
        <w:rPr>
          <w:rFonts w:ascii="Times New Roman" w:eastAsia="Times New Roman" w:hAnsi="Times New Roman" w:cs="Times New Roman"/>
          <w:noProof/>
          <w:position w:val="-28"/>
          <w:sz w:val="20"/>
          <w:szCs w:val="20"/>
          <w:lang w:val="en-NZ" w:eastAsia="en-NZ"/>
        </w:rPr>
        <w:drawing>
          <wp:inline distT="0" distB="0" distL="0" distR="0" wp14:anchorId="2EA4C470" wp14:editId="0210C0F4">
            <wp:extent cx="1203745" cy="9265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03745" cy="926592"/>
                    </a:xfrm>
                    <a:prstGeom prst="rect">
                      <a:avLst/>
                    </a:prstGeom>
                  </pic:spPr>
                </pic:pic>
              </a:graphicData>
            </a:graphic>
          </wp:inline>
        </w:drawing>
      </w:r>
    </w:p>
    <w:p w:rsidR="00C605F0" w:rsidRDefault="00C605F0" w:rsidP="00C605F0">
      <w:pPr>
        <w:pStyle w:val="BodyText"/>
        <w:spacing w:line="249" w:lineRule="exact"/>
        <w:ind w:right="214"/>
      </w:pPr>
      <w:r>
        <w:t xml:space="preserve">Department: </w:t>
      </w:r>
      <w:r w:rsidRPr="00B93215">
        <w:rPr>
          <w:b/>
        </w:rPr>
        <w:t>College of Education, Health, and Human Development – Health Sciences</w:t>
      </w:r>
    </w:p>
    <w:p w:rsidR="00C605F0" w:rsidRPr="00B93215" w:rsidRDefault="00C605F0" w:rsidP="00C605F0">
      <w:pPr>
        <w:spacing w:before="1"/>
        <w:ind w:left="118" w:right="1894"/>
        <w:rPr>
          <w:rFonts w:ascii="Times New Roman" w:eastAsia="Times New Roman" w:hAnsi="Times New Roman" w:cs="Times New Roman"/>
          <w:b/>
        </w:rPr>
      </w:pPr>
      <w:r>
        <w:rPr>
          <w:rFonts w:ascii="Times New Roman" w:eastAsia="Times New Roman" w:hAnsi="Times New Roman" w:cs="Times New Roman"/>
        </w:rPr>
        <w:t xml:space="preserve">Telephone: </w:t>
      </w:r>
      <w:r w:rsidRPr="00B93215">
        <w:rPr>
          <w:rFonts w:ascii="Times New Roman" w:eastAsia="Times New Roman" w:hAnsi="Times New Roman" w:cs="Times New Roman"/>
          <w:b/>
        </w:rPr>
        <w:t xml:space="preserve">+64 3  </w:t>
      </w:r>
    </w:p>
    <w:p w:rsidR="00C605F0" w:rsidRPr="00B93215" w:rsidRDefault="00C605F0" w:rsidP="00C605F0">
      <w:pPr>
        <w:spacing w:before="1"/>
        <w:ind w:left="118" w:right="1894"/>
        <w:rPr>
          <w:rFonts w:ascii="Times New Roman" w:eastAsia="Times New Roman" w:hAnsi="Times New Roman" w:cs="Times New Roman"/>
          <w:b/>
        </w:rPr>
      </w:pPr>
      <w:r>
        <w:rPr>
          <w:rFonts w:ascii="Times New Roman" w:eastAsia="Times New Roman" w:hAnsi="Times New Roman" w:cs="Times New Roman"/>
        </w:rPr>
        <w:t xml:space="preserve">Email: </w:t>
      </w:r>
      <w:r w:rsidRPr="00B93215">
        <w:rPr>
          <w:rFonts w:ascii="Times New Roman" w:eastAsia="Times New Roman" w:hAnsi="Times New Roman" w:cs="Times New Roman"/>
          <w:b/>
        </w:rPr>
        <w:t>fazeela.mohamed@pg.canterbury.ac.nz</w:t>
      </w:r>
    </w:p>
    <w:p w:rsidR="00C605F0" w:rsidRDefault="00C605F0" w:rsidP="00C605F0">
      <w:pPr>
        <w:pStyle w:val="BodyText"/>
        <w:spacing w:line="252" w:lineRule="exact"/>
        <w:ind w:right="214"/>
      </w:pPr>
      <w:r>
        <w:t>Date:</w:t>
      </w:r>
    </w:p>
    <w:p w:rsidR="00C605F0" w:rsidRDefault="00C605F0" w:rsidP="00C605F0">
      <w:pPr>
        <w:pStyle w:val="BodyText"/>
        <w:spacing w:line="252" w:lineRule="exact"/>
        <w:ind w:right="214"/>
      </w:pPr>
      <w:r>
        <w:t>HEC Ref:</w:t>
      </w:r>
    </w:p>
    <w:p w:rsidR="00C605F0" w:rsidRDefault="00C605F0" w:rsidP="00C605F0">
      <w:pPr>
        <w:spacing w:before="9"/>
        <w:rPr>
          <w:rFonts w:ascii="Times New Roman" w:eastAsia="Times New Roman" w:hAnsi="Times New Roman" w:cs="Times New Roman"/>
          <w:sz w:val="16"/>
          <w:szCs w:val="16"/>
        </w:rPr>
      </w:pPr>
    </w:p>
    <w:p w:rsidR="00C605F0" w:rsidRPr="0051508D" w:rsidRDefault="00C605F0" w:rsidP="0051508D">
      <w:pPr>
        <w:pStyle w:val="Heading1"/>
        <w:ind w:right="73"/>
        <w:rPr>
          <w:b w:val="0"/>
          <w:bCs/>
        </w:rPr>
      </w:pPr>
      <w:r>
        <w:t>Project title: Access to primary healthcare and ambulatory care sensitive hospitalisations.</w:t>
      </w:r>
    </w:p>
    <w:p w:rsidR="00C605F0" w:rsidRPr="0051508D" w:rsidRDefault="00C605F0" w:rsidP="0051508D">
      <w:pPr>
        <w:spacing w:before="250"/>
        <w:ind w:left="118" w:right="214"/>
        <w:jc w:val="both"/>
        <w:rPr>
          <w:rFonts w:ascii="Times New Roman" w:hAnsi="Times New Roman" w:cs="Times New Roman"/>
          <w:sz w:val="20"/>
          <w:szCs w:val="20"/>
        </w:rPr>
      </w:pPr>
      <w:r w:rsidRPr="0051508D">
        <w:rPr>
          <w:rFonts w:ascii="Times New Roman" w:hAnsi="Times New Roman" w:cs="Times New Roman"/>
          <w:sz w:val="20"/>
          <w:szCs w:val="20"/>
        </w:rPr>
        <w:t xml:space="preserve">My name is Fazeela Mohamed. I am a doctoral </w:t>
      </w:r>
      <w:del w:id="0" w:author="Arin Basu" w:date="2020-02-07T11:58:00Z">
        <w:r w:rsidRPr="0051508D" w:rsidDel="00650DB7">
          <w:rPr>
            <w:rFonts w:ascii="Times New Roman" w:hAnsi="Times New Roman" w:cs="Times New Roman"/>
            <w:sz w:val="20"/>
            <w:szCs w:val="20"/>
          </w:rPr>
          <w:delText xml:space="preserve">student </w:delText>
        </w:r>
      </w:del>
      <w:ins w:id="1" w:author="Arin Basu" w:date="2020-02-07T11:58:00Z">
        <w:r w:rsidR="00650DB7">
          <w:rPr>
            <w:rFonts w:ascii="Times New Roman" w:hAnsi="Times New Roman" w:cs="Times New Roman"/>
            <w:sz w:val="20"/>
            <w:szCs w:val="20"/>
          </w:rPr>
          <w:t>candidate</w:t>
        </w:r>
        <w:r w:rsidR="00650DB7" w:rsidRPr="0051508D">
          <w:rPr>
            <w:rFonts w:ascii="Times New Roman" w:hAnsi="Times New Roman" w:cs="Times New Roman"/>
            <w:sz w:val="20"/>
            <w:szCs w:val="20"/>
          </w:rPr>
          <w:t xml:space="preserve"> </w:t>
        </w:r>
      </w:ins>
      <w:del w:id="2" w:author="Arin Basu" w:date="2020-02-07T11:15:00Z">
        <w:r w:rsidRPr="0051508D" w:rsidDel="009A50CA">
          <w:rPr>
            <w:rFonts w:ascii="Times New Roman" w:hAnsi="Times New Roman" w:cs="Times New Roman"/>
            <w:sz w:val="20"/>
            <w:szCs w:val="20"/>
          </w:rPr>
          <w:delText xml:space="preserve">from </w:delText>
        </w:r>
      </w:del>
      <w:ins w:id="3" w:author="Arin Basu" w:date="2020-02-07T11:15:00Z">
        <w:r w:rsidR="009A50CA">
          <w:rPr>
            <w:rFonts w:ascii="Times New Roman" w:hAnsi="Times New Roman" w:cs="Times New Roman"/>
            <w:sz w:val="20"/>
            <w:szCs w:val="20"/>
          </w:rPr>
          <w:t>at</w:t>
        </w:r>
        <w:r w:rsidR="009A50CA" w:rsidRPr="0051508D">
          <w:rPr>
            <w:rFonts w:ascii="Times New Roman" w:hAnsi="Times New Roman" w:cs="Times New Roman"/>
            <w:sz w:val="20"/>
            <w:szCs w:val="20"/>
          </w:rPr>
          <w:t xml:space="preserve"> </w:t>
        </w:r>
      </w:ins>
      <w:r w:rsidRPr="0051508D">
        <w:rPr>
          <w:rFonts w:ascii="Times New Roman" w:hAnsi="Times New Roman" w:cs="Times New Roman"/>
          <w:sz w:val="20"/>
          <w:szCs w:val="20"/>
        </w:rPr>
        <w:t xml:space="preserve">the University </w:t>
      </w:r>
      <w:proofErr w:type="gramStart"/>
      <w:r w:rsidRPr="0051508D">
        <w:rPr>
          <w:rFonts w:ascii="Times New Roman" w:hAnsi="Times New Roman" w:cs="Times New Roman"/>
          <w:sz w:val="20"/>
          <w:szCs w:val="20"/>
        </w:rPr>
        <w:t>of Canterbury</w:t>
      </w:r>
      <w:ins w:id="4" w:author="Arin Basu" w:date="2020-02-07T11:58:00Z">
        <w:r w:rsidR="00650DB7">
          <w:rPr>
            <w:rFonts w:ascii="Times New Roman" w:hAnsi="Times New Roman" w:cs="Times New Roman"/>
            <w:sz w:val="20"/>
            <w:szCs w:val="20"/>
          </w:rPr>
          <w:t xml:space="preserve"> School of</w:t>
        </w:r>
        <w:proofErr w:type="gramEnd"/>
        <w:r w:rsidR="00650DB7">
          <w:rPr>
            <w:rFonts w:ascii="Times New Roman" w:hAnsi="Times New Roman" w:cs="Times New Roman"/>
            <w:sz w:val="20"/>
            <w:szCs w:val="20"/>
          </w:rPr>
          <w:t xml:space="preserve"> Health Sciences</w:t>
        </w:r>
      </w:ins>
      <w:r w:rsidRPr="0051508D">
        <w:rPr>
          <w:rFonts w:ascii="Times New Roman" w:hAnsi="Times New Roman" w:cs="Times New Roman"/>
          <w:sz w:val="20"/>
          <w:szCs w:val="20"/>
        </w:rPr>
        <w:t>. I</w:t>
      </w:r>
      <w:ins w:id="5" w:author="Arin Basu" w:date="2020-02-07T11:58:00Z">
        <w:r w:rsidR="00650DB7">
          <w:rPr>
            <w:rFonts w:ascii="Times New Roman" w:hAnsi="Times New Roman" w:cs="Times New Roman"/>
            <w:sz w:val="20"/>
            <w:szCs w:val="20"/>
          </w:rPr>
          <w:t>’d like to provide you information about my research on</w:t>
        </w:r>
      </w:ins>
      <w:r w:rsidRPr="0051508D">
        <w:rPr>
          <w:rFonts w:ascii="Times New Roman" w:hAnsi="Times New Roman" w:cs="Times New Roman"/>
          <w:sz w:val="20"/>
          <w:szCs w:val="20"/>
        </w:rPr>
        <w:t xml:space="preserve"> </w:t>
      </w:r>
      <w:bookmarkStart w:id="6" w:name="_GoBack"/>
      <w:bookmarkEnd w:id="6"/>
      <w:del w:id="7" w:author="Arin Basu" w:date="2020-02-07T11:59:00Z">
        <w:r w:rsidRPr="0051508D" w:rsidDel="00650DB7">
          <w:rPr>
            <w:rFonts w:ascii="Times New Roman" w:hAnsi="Times New Roman" w:cs="Times New Roman"/>
            <w:sz w:val="20"/>
            <w:szCs w:val="20"/>
          </w:rPr>
          <w:delText>am collecting information</w:delText>
        </w:r>
      </w:del>
      <w:del w:id="8" w:author="Arin Basu" w:date="2020-02-07T11:16:00Z">
        <w:r w:rsidRPr="0051508D" w:rsidDel="009A50CA">
          <w:rPr>
            <w:rFonts w:ascii="Times New Roman" w:hAnsi="Times New Roman" w:cs="Times New Roman"/>
            <w:sz w:val="20"/>
            <w:szCs w:val="20"/>
          </w:rPr>
          <w:delText xml:space="preserve"> about</w:delText>
        </w:r>
      </w:del>
      <w:r w:rsidRPr="0051508D">
        <w:rPr>
          <w:rFonts w:ascii="Times New Roman" w:hAnsi="Times New Roman" w:cs="Times New Roman"/>
          <w:sz w:val="20"/>
          <w:szCs w:val="20"/>
        </w:rPr>
        <w:t xml:space="preserve"> how patients access </w:t>
      </w:r>
      <w:del w:id="9" w:author="Arin Basu" w:date="2020-02-07T11:16:00Z">
        <w:r w:rsidRPr="0051508D" w:rsidDel="009A50CA">
          <w:rPr>
            <w:rFonts w:ascii="Times New Roman" w:hAnsi="Times New Roman" w:cs="Times New Roman"/>
            <w:sz w:val="20"/>
            <w:szCs w:val="20"/>
          </w:rPr>
          <w:delText>to</w:delText>
        </w:r>
      </w:del>
      <w:r w:rsidRPr="0051508D">
        <w:rPr>
          <w:rFonts w:ascii="Times New Roman" w:hAnsi="Times New Roman" w:cs="Times New Roman"/>
          <w:sz w:val="20"/>
          <w:szCs w:val="20"/>
        </w:rPr>
        <w:t xml:space="preserve"> primary healthcare services in the Maldives. </w:t>
      </w:r>
    </w:p>
    <w:p w:rsidR="00C605F0" w:rsidRPr="0051508D" w:rsidRDefault="00C605F0" w:rsidP="00C605F0">
      <w:pPr>
        <w:spacing w:before="250"/>
        <w:ind w:left="118" w:right="214"/>
        <w:jc w:val="both"/>
        <w:rPr>
          <w:rFonts w:ascii="Times New Roman" w:hAnsi="Times New Roman" w:cs="Times New Roman"/>
          <w:sz w:val="20"/>
          <w:szCs w:val="20"/>
        </w:rPr>
      </w:pPr>
      <w:r w:rsidRPr="0051508D">
        <w:rPr>
          <w:rFonts w:ascii="Times New Roman" w:hAnsi="Times New Roman" w:cs="Times New Roman"/>
          <w:sz w:val="20"/>
          <w:szCs w:val="20"/>
        </w:rPr>
        <w:t>Previous research has shown that primary healthcare interventions are effective in reducing hospitalisation among patients with high blood pressure, diabetes, asthma, chronic obstructive pulmonary disease, and chronic heart failure. Though Maldives continue to provide these interventions, it remains to be explained relatively higher rates of hospitalisation for these diseases. It is argued that higher rates of hospitalisation for these diseases indicate lack of primary healthcare access. Therefore, the purpose of my research is to study the association between transportation, travel time, and trust in provider and access to primary healthcare services. Then, assess the association between access to primary healthcare services and risk of hospitalisation for high blood pressure, diabetes, asthma, chronic obstructive pulmonary disease, and chronic heart failure.</w:t>
      </w:r>
    </w:p>
    <w:p w:rsidR="00277DE0" w:rsidRDefault="00277DE0" w:rsidP="00C605F0">
      <w:pPr>
        <w:spacing w:before="250"/>
        <w:ind w:left="118" w:right="214"/>
        <w:jc w:val="both"/>
        <w:rPr>
          <w:ins w:id="10" w:author="Arin Basu" w:date="2020-02-07T11:35:00Z"/>
          <w:rFonts w:ascii="Times New Roman" w:hAnsi="Times New Roman" w:cs="Times New Roman"/>
          <w:sz w:val="20"/>
          <w:szCs w:val="20"/>
        </w:rPr>
      </w:pPr>
      <w:ins w:id="11" w:author="Arin Basu" w:date="2020-02-07T11:33:00Z">
        <w:r>
          <w:rPr>
            <w:rFonts w:ascii="Times New Roman" w:hAnsi="Times New Roman" w:cs="Times New Roman"/>
            <w:sz w:val="20"/>
            <w:szCs w:val="20"/>
          </w:rPr>
          <w:t xml:space="preserve">I </w:t>
        </w:r>
      </w:ins>
      <w:ins w:id="12" w:author="Arin Basu" w:date="2020-02-07T11:34:00Z">
        <w:r>
          <w:rPr>
            <w:rFonts w:ascii="Times New Roman" w:hAnsi="Times New Roman" w:cs="Times New Roman"/>
            <w:sz w:val="20"/>
            <w:szCs w:val="20"/>
          </w:rPr>
          <w:t xml:space="preserve">invite you to participate in my study </w:t>
        </w:r>
      </w:ins>
      <w:proofErr w:type="spellStart"/>
      <w:ins w:id="13" w:author="Arin Basu" w:date="2020-02-07T11:33:00Z">
        <w:r>
          <w:rPr>
            <w:rFonts w:ascii="Times New Roman" w:hAnsi="Times New Roman" w:cs="Times New Roman"/>
            <w:sz w:val="20"/>
            <w:szCs w:val="20"/>
          </w:rPr>
          <w:t>s</w:t>
        </w:r>
      </w:ins>
      <w:del w:id="14" w:author="Arin Basu" w:date="2020-02-07T11:33:00Z">
        <w:r w:rsidR="00584E4F" w:rsidRPr="0051508D" w:rsidDel="00277DE0">
          <w:rPr>
            <w:rFonts w:ascii="Times New Roman" w:hAnsi="Times New Roman" w:cs="Times New Roman"/>
            <w:sz w:val="20"/>
            <w:szCs w:val="20"/>
          </w:rPr>
          <w:delText xml:space="preserve">You have been approached to take part in this study because </w:delText>
        </w:r>
      </w:del>
      <w:ins w:id="15" w:author="Arin Basu" w:date="2020-02-07T11:34:00Z">
        <w:r>
          <w:rPr>
            <w:rFonts w:ascii="Times New Roman" w:hAnsi="Times New Roman" w:cs="Times New Roman"/>
            <w:sz w:val="20"/>
            <w:szCs w:val="20"/>
          </w:rPr>
          <w:t>as</w:t>
        </w:r>
        <w:proofErr w:type="spellEnd"/>
        <w:r>
          <w:rPr>
            <w:rFonts w:ascii="Times New Roman" w:hAnsi="Times New Roman" w:cs="Times New Roman"/>
            <w:sz w:val="20"/>
            <w:szCs w:val="20"/>
          </w:rPr>
          <w:t xml:space="preserve"> </w:t>
        </w:r>
      </w:ins>
      <w:r w:rsidR="00584E4F" w:rsidRPr="0051508D">
        <w:rPr>
          <w:rFonts w:ascii="Times New Roman" w:hAnsi="Times New Roman" w:cs="Times New Roman"/>
          <w:sz w:val="20"/>
          <w:szCs w:val="20"/>
        </w:rPr>
        <w:t xml:space="preserve">you belong to one of the regions I am interested </w:t>
      </w:r>
      <w:del w:id="16" w:author="Arin Basu" w:date="2020-02-07T11:35:00Z">
        <w:r w:rsidR="00584E4F" w:rsidRPr="0051508D" w:rsidDel="00277DE0">
          <w:rPr>
            <w:rFonts w:ascii="Times New Roman" w:hAnsi="Times New Roman" w:cs="Times New Roman"/>
            <w:sz w:val="20"/>
            <w:szCs w:val="20"/>
          </w:rPr>
          <w:delText>to study</w:delText>
        </w:r>
      </w:del>
      <w:r w:rsidR="00584E4F" w:rsidRPr="0051508D">
        <w:rPr>
          <w:rFonts w:ascii="Times New Roman" w:hAnsi="Times New Roman" w:cs="Times New Roman"/>
          <w:sz w:val="20"/>
          <w:szCs w:val="20"/>
        </w:rPr>
        <w:t xml:space="preserve"> in my research; and </w:t>
      </w:r>
      <w:ins w:id="17" w:author="Arin Basu" w:date="2020-02-07T11:34:00Z">
        <w:r>
          <w:rPr>
            <w:rFonts w:ascii="Times New Roman" w:hAnsi="Times New Roman" w:cs="Times New Roman"/>
            <w:sz w:val="20"/>
            <w:szCs w:val="20"/>
          </w:rPr>
          <w:t>you are</w:t>
        </w:r>
      </w:ins>
      <w:del w:id="18" w:author="Arin Basu" w:date="2020-02-07T11:34:00Z">
        <w:r w:rsidR="00584E4F" w:rsidRPr="0051508D" w:rsidDel="00277DE0">
          <w:rPr>
            <w:rFonts w:ascii="Times New Roman" w:hAnsi="Times New Roman" w:cs="Times New Roman"/>
            <w:sz w:val="20"/>
            <w:szCs w:val="20"/>
          </w:rPr>
          <w:delText>is</w:delText>
        </w:r>
      </w:del>
      <w:r w:rsidR="00584E4F" w:rsidRPr="0051508D">
        <w:rPr>
          <w:rFonts w:ascii="Times New Roman" w:hAnsi="Times New Roman" w:cs="Times New Roman"/>
          <w:sz w:val="20"/>
          <w:szCs w:val="20"/>
        </w:rPr>
        <w:t xml:space="preserve"> diagnosed with one or more of the </w:t>
      </w:r>
      <w:del w:id="19" w:author="Arin Basu" w:date="2020-02-07T11:34:00Z">
        <w:r w:rsidR="00584E4F" w:rsidRPr="0051508D" w:rsidDel="00277DE0">
          <w:rPr>
            <w:rFonts w:ascii="Times New Roman" w:hAnsi="Times New Roman" w:cs="Times New Roman"/>
            <w:sz w:val="20"/>
            <w:szCs w:val="20"/>
          </w:rPr>
          <w:delText xml:space="preserve">diseases </w:delText>
        </w:r>
      </w:del>
      <w:ins w:id="20" w:author="Arin Basu" w:date="2020-02-07T11:35:00Z">
        <w:r>
          <w:rPr>
            <w:rFonts w:ascii="Times New Roman" w:hAnsi="Times New Roman" w:cs="Times New Roman"/>
            <w:sz w:val="20"/>
            <w:szCs w:val="20"/>
          </w:rPr>
          <w:t xml:space="preserve">following </w:t>
        </w:r>
      </w:ins>
      <w:ins w:id="21" w:author="Arin Basu" w:date="2020-02-07T11:34:00Z">
        <w:r>
          <w:rPr>
            <w:rFonts w:ascii="Times New Roman" w:hAnsi="Times New Roman" w:cs="Times New Roman"/>
            <w:sz w:val="20"/>
            <w:szCs w:val="20"/>
          </w:rPr>
          <w:t>conditions</w:t>
        </w:r>
        <w:r w:rsidRPr="0051508D">
          <w:rPr>
            <w:rFonts w:ascii="Times New Roman" w:hAnsi="Times New Roman" w:cs="Times New Roman"/>
            <w:sz w:val="20"/>
            <w:szCs w:val="20"/>
          </w:rPr>
          <w:t xml:space="preserve"> </w:t>
        </w:r>
      </w:ins>
      <w:r w:rsidR="00584E4F" w:rsidRPr="0051508D">
        <w:rPr>
          <w:rFonts w:ascii="Times New Roman" w:hAnsi="Times New Roman" w:cs="Times New Roman"/>
          <w:sz w:val="20"/>
          <w:szCs w:val="20"/>
        </w:rPr>
        <w:t>that I am studying</w:t>
      </w:r>
      <w:ins w:id="22" w:author="Arin Basu" w:date="2020-02-07T11:35:00Z">
        <w:r>
          <w:rPr>
            <w:rFonts w:ascii="Times New Roman" w:hAnsi="Times New Roman" w:cs="Times New Roman"/>
            <w:sz w:val="20"/>
            <w:szCs w:val="20"/>
          </w:rPr>
          <w:t>:</w:t>
        </w:r>
      </w:ins>
    </w:p>
    <w:p w:rsidR="00277DE0" w:rsidRDefault="00277DE0" w:rsidP="00277DE0">
      <w:pPr>
        <w:pStyle w:val="ListParagraph"/>
        <w:numPr>
          <w:ilvl w:val="0"/>
          <w:numId w:val="1"/>
        </w:numPr>
        <w:spacing w:before="250"/>
        <w:ind w:right="214"/>
        <w:jc w:val="both"/>
        <w:rPr>
          <w:ins w:id="23" w:author="Arin Basu" w:date="2020-02-07T11:35:00Z"/>
          <w:rFonts w:ascii="Times New Roman" w:hAnsi="Times New Roman" w:cs="Times New Roman"/>
          <w:sz w:val="20"/>
          <w:szCs w:val="20"/>
        </w:rPr>
        <w:pPrChange w:id="24" w:author="Arin Basu" w:date="2020-02-07T11:35:00Z">
          <w:pPr>
            <w:spacing w:before="250"/>
            <w:ind w:left="118" w:right="214"/>
            <w:jc w:val="both"/>
          </w:pPr>
        </w:pPrChange>
      </w:pPr>
      <w:ins w:id="25" w:author="Arin Basu" w:date="2020-02-07T11:35:00Z">
        <w:r>
          <w:rPr>
            <w:rFonts w:ascii="Times New Roman" w:hAnsi="Times New Roman" w:cs="Times New Roman"/>
            <w:sz w:val="20"/>
            <w:szCs w:val="20"/>
          </w:rPr>
          <w:t>High blood pressure</w:t>
        </w:r>
      </w:ins>
    </w:p>
    <w:p w:rsidR="00277DE0" w:rsidRDefault="00277DE0" w:rsidP="00277DE0">
      <w:pPr>
        <w:pStyle w:val="ListParagraph"/>
        <w:numPr>
          <w:ilvl w:val="0"/>
          <w:numId w:val="1"/>
        </w:numPr>
        <w:spacing w:before="250"/>
        <w:ind w:right="214"/>
        <w:jc w:val="both"/>
        <w:rPr>
          <w:ins w:id="26" w:author="Arin Basu" w:date="2020-02-07T11:35:00Z"/>
          <w:rFonts w:ascii="Times New Roman" w:hAnsi="Times New Roman" w:cs="Times New Roman"/>
          <w:sz w:val="20"/>
          <w:szCs w:val="20"/>
        </w:rPr>
        <w:pPrChange w:id="27" w:author="Arin Basu" w:date="2020-02-07T11:35:00Z">
          <w:pPr>
            <w:spacing w:before="250"/>
            <w:ind w:left="118" w:right="214"/>
            <w:jc w:val="both"/>
          </w:pPr>
        </w:pPrChange>
      </w:pPr>
      <w:ins w:id="28" w:author="Arin Basu" w:date="2020-02-07T11:35:00Z">
        <w:r>
          <w:rPr>
            <w:rFonts w:ascii="Times New Roman" w:hAnsi="Times New Roman" w:cs="Times New Roman"/>
            <w:sz w:val="20"/>
            <w:szCs w:val="20"/>
          </w:rPr>
          <w:t>Chronic heart failure</w:t>
        </w:r>
      </w:ins>
    </w:p>
    <w:p w:rsidR="00277DE0" w:rsidRDefault="00277DE0" w:rsidP="00277DE0">
      <w:pPr>
        <w:pStyle w:val="ListParagraph"/>
        <w:numPr>
          <w:ilvl w:val="0"/>
          <w:numId w:val="1"/>
        </w:numPr>
        <w:spacing w:before="250"/>
        <w:ind w:right="214"/>
        <w:jc w:val="both"/>
        <w:rPr>
          <w:ins w:id="29" w:author="Arin Basu" w:date="2020-02-07T11:35:00Z"/>
          <w:rFonts w:ascii="Times New Roman" w:hAnsi="Times New Roman" w:cs="Times New Roman"/>
          <w:sz w:val="20"/>
          <w:szCs w:val="20"/>
        </w:rPr>
        <w:pPrChange w:id="30" w:author="Arin Basu" w:date="2020-02-07T11:35:00Z">
          <w:pPr>
            <w:spacing w:before="250"/>
            <w:ind w:left="118" w:right="214"/>
            <w:jc w:val="both"/>
          </w:pPr>
        </w:pPrChange>
      </w:pPr>
      <w:ins w:id="31" w:author="Arin Basu" w:date="2020-02-07T11:35:00Z">
        <w:r>
          <w:rPr>
            <w:rFonts w:ascii="Times New Roman" w:hAnsi="Times New Roman" w:cs="Times New Roman"/>
            <w:sz w:val="20"/>
            <w:szCs w:val="20"/>
          </w:rPr>
          <w:t>Asthma</w:t>
        </w:r>
      </w:ins>
    </w:p>
    <w:p w:rsidR="00277DE0" w:rsidRDefault="00277DE0" w:rsidP="00277DE0">
      <w:pPr>
        <w:pStyle w:val="ListParagraph"/>
        <w:numPr>
          <w:ilvl w:val="0"/>
          <w:numId w:val="1"/>
        </w:numPr>
        <w:spacing w:before="250"/>
        <w:ind w:right="214"/>
        <w:jc w:val="both"/>
        <w:rPr>
          <w:ins w:id="32" w:author="Arin Basu" w:date="2020-02-07T11:36:00Z"/>
          <w:rFonts w:ascii="Times New Roman" w:hAnsi="Times New Roman" w:cs="Times New Roman"/>
          <w:sz w:val="20"/>
          <w:szCs w:val="20"/>
        </w:rPr>
        <w:pPrChange w:id="33" w:author="Arin Basu" w:date="2020-02-07T11:35:00Z">
          <w:pPr>
            <w:spacing w:before="250"/>
            <w:ind w:left="118" w:right="214"/>
            <w:jc w:val="both"/>
          </w:pPr>
        </w:pPrChange>
      </w:pPr>
      <w:ins w:id="34" w:author="Arin Basu" w:date="2020-02-07T11:35:00Z">
        <w:r>
          <w:rPr>
            <w:rFonts w:ascii="Times New Roman" w:hAnsi="Times New Roman" w:cs="Times New Roman"/>
            <w:sz w:val="20"/>
            <w:szCs w:val="20"/>
          </w:rPr>
          <w:t xml:space="preserve">Chronic obstructive pulmonary disease </w:t>
        </w:r>
      </w:ins>
      <w:ins w:id="35" w:author="Arin Basu" w:date="2020-02-07T11:36:00Z">
        <w:r>
          <w:rPr>
            <w:rFonts w:ascii="Times New Roman" w:hAnsi="Times New Roman" w:cs="Times New Roman"/>
            <w:sz w:val="20"/>
            <w:szCs w:val="20"/>
          </w:rPr>
          <w:t>(add that name)</w:t>
        </w:r>
      </w:ins>
    </w:p>
    <w:p w:rsidR="00277DE0" w:rsidRPr="00277DE0" w:rsidRDefault="00277DE0" w:rsidP="00277DE0">
      <w:pPr>
        <w:pStyle w:val="ListParagraph"/>
        <w:numPr>
          <w:ilvl w:val="0"/>
          <w:numId w:val="1"/>
        </w:numPr>
        <w:spacing w:before="250"/>
        <w:ind w:right="214"/>
        <w:jc w:val="both"/>
        <w:rPr>
          <w:ins w:id="36" w:author="Arin Basu" w:date="2020-02-07T11:35:00Z"/>
          <w:rFonts w:ascii="Times New Roman" w:hAnsi="Times New Roman" w:cs="Times New Roman"/>
          <w:sz w:val="20"/>
          <w:szCs w:val="20"/>
          <w:rPrChange w:id="37" w:author="Arin Basu" w:date="2020-02-07T11:35:00Z">
            <w:rPr>
              <w:ins w:id="38" w:author="Arin Basu" w:date="2020-02-07T11:35:00Z"/>
            </w:rPr>
          </w:rPrChange>
        </w:rPr>
        <w:pPrChange w:id="39" w:author="Arin Basu" w:date="2020-02-07T11:35:00Z">
          <w:pPr>
            <w:spacing w:before="250"/>
            <w:ind w:left="118" w:right="214"/>
            <w:jc w:val="both"/>
          </w:pPr>
        </w:pPrChange>
      </w:pPr>
      <w:ins w:id="40" w:author="Arin Basu" w:date="2020-02-07T11:36:00Z">
        <w:r>
          <w:rPr>
            <w:rFonts w:ascii="Times New Roman" w:hAnsi="Times New Roman" w:cs="Times New Roman"/>
            <w:sz w:val="20"/>
            <w:szCs w:val="20"/>
          </w:rPr>
          <w:t>Diabetes</w:t>
        </w:r>
      </w:ins>
    </w:p>
    <w:p w:rsidR="00C605F0" w:rsidRPr="0051508D" w:rsidRDefault="00584E4F" w:rsidP="00C605F0">
      <w:pPr>
        <w:spacing w:before="250"/>
        <w:ind w:left="118" w:right="214"/>
        <w:jc w:val="both"/>
        <w:rPr>
          <w:rFonts w:ascii="Times New Roman" w:hAnsi="Times New Roman" w:cs="Times New Roman"/>
          <w:sz w:val="20"/>
          <w:szCs w:val="20"/>
        </w:rPr>
      </w:pPr>
      <w:r w:rsidRPr="0051508D">
        <w:rPr>
          <w:rFonts w:ascii="Times New Roman" w:hAnsi="Times New Roman" w:cs="Times New Roman"/>
          <w:sz w:val="20"/>
          <w:szCs w:val="20"/>
        </w:rPr>
        <w:t>.</w:t>
      </w:r>
      <w:r w:rsidR="00C605F0" w:rsidRPr="0051508D">
        <w:rPr>
          <w:rFonts w:ascii="Times New Roman" w:hAnsi="Times New Roman" w:cs="Times New Roman"/>
          <w:sz w:val="20"/>
          <w:szCs w:val="20"/>
        </w:rPr>
        <w:t xml:space="preserve"> </w:t>
      </w:r>
      <w:del w:id="41" w:author="Arin Basu" w:date="2020-02-07T11:36:00Z">
        <w:r w:rsidR="00C605F0" w:rsidRPr="0051508D" w:rsidDel="00277DE0">
          <w:rPr>
            <w:rFonts w:ascii="Times New Roman" w:hAnsi="Times New Roman" w:cs="Times New Roman"/>
            <w:sz w:val="20"/>
            <w:szCs w:val="20"/>
          </w:rPr>
          <w:delText xml:space="preserve">These diseases include hypertension, chronic heart failure, asthma, chronic obstructive pulmonary disease, and diabetes. </w:delText>
        </w:r>
      </w:del>
      <w:ins w:id="42" w:author="Arin Basu" w:date="2020-02-07T11:37:00Z">
        <w:r w:rsidR="001F4402">
          <w:rPr>
            <w:rFonts w:ascii="Times New Roman" w:hAnsi="Times New Roman" w:cs="Times New Roman"/>
            <w:sz w:val="20"/>
            <w:szCs w:val="20"/>
          </w:rPr>
          <w:t xml:space="preserve">With your permission, the </w:t>
        </w:r>
      </w:ins>
      <w:r w:rsidRPr="0051508D">
        <w:rPr>
          <w:rFonts w:ascii="Times New Roman" w:hAnsi="Times New Roman" w:cs="Times New Roman"/>
          <w:sz w:val="20"/>
          <w:szCs w:val="20"/>
        </w:rPr>
        <w:t xml:space="preserve">Ministry of Health </w:t>
      </w:r>
      <w:ins w:id="43" w:author="Arin Basu" w:date="2020-02-07T11:37:00Z">
        <w:r w:rsidR="001F4402">
          <w:rPr>
            <w:rFonts w:ascii="Times New Roman" w:hAnsi="Times New Roman" w:cs="Times New Roman"/>
            <w:sz w:val="20"/>
            <w:szCs w:val="20"/>
          </w:rPr>
          <w:t xml:space="preserve">will share your contact details with me so that I can reach you for this study. </w:t>
        </w:r>
      </w:ins>
      <w:del w:id="44" w:author="Arin Basu" w:date="2020-02-07T11:38:00Z">
        <w:r w:rsidRPr="0051508D" w:rsidDel="001F4402">
          <w:rPr>
            <w:rFonts w:ascii="Times New Roman" w:hAnsi="Times New Roman" w:cs="Times New Roman"/>
            <w:sz w:val="20"/>
            <w:szCs w:val="20"/>
          </w:rPr>
          <w:delText xml:space="preserve">has located your contact details through hospital database. </w:delText>
        </w:r>
      </w:del>
    </w:p>
    <w:p w:rsidR="00C605F0" w:rsidRPr="0051508D" w:rsidRDefault="00C605F0" w:rsidP="00C605F0">
      <w:pPr>
        <w:jc w:val="both"/>
        <w:rPr>
          <w:rFonts w:ascii="Times New Roman" w:eastAsia="Times New Roman" w:hAnsi="Times New Roman" w:cs="Times New Roman"/>
          <w:sz w:val="20"/>
          <w:szCs w:val="20"/>
        </w:rPr>
      </w:pPr>
    </w:p>
    <w:p w:rsidR="001F4402" w:rsidRDefault="00C605F0" w:rsidP="00C605F0">
      <w:pPr>
        <w:ind w:left="118" w:right="214"/>
        <w:jc w:val="both"/>
        <w:rPr>
          <w:ins w:id="45" w:author="Arin Basu" w:date="2020-02-07T11:38:00Z"/>
          <w:rFonts w:ascii="Times New Roman" w:hAnsi="Times New Roman" w:cs="Times New Roman"/>
          <w:sz w:val="20"/>
          <w:szCs w:val="20"/>
        </w:rPr>
      </w:pPr>
      <w:r w:rsidRPr="0051508D">
        <w:rPr>
          <w:rFonts w:ascii="Times New Roman" w:hAnsi="Times New Roman" w:cs="Times New Roman"/>
          <w:sz w:val="20"/>
          <w:szCs w:val="20"/>
        </w:rPr>
        <w:t>If you choose to take part in this study</w:t>
      </w:r>
      <w:ins w:id="46" w:author="Arin Basu" w:date="2020-02-07T11:43:00Z">
        <w:r w:rsidR="001F4402">
          <w:rPr>
            <w:rFonts w:ascii="Times New Roman" w:hAnsi="Times New Roman" w:cs="Times New Roman"/>
            <w:sz w:val="20"/>
            <w:szCs w:val="20"/>
          </w:rPr>
          <w:t>:</w:t>
        </w:r>
      </w:ins>
      <w:del w:id="47" w:author="Arin Basu" w:date="2020-02-07T11:43:00Z">
        <w:r w:rsidRPr="0051508D" w:rsidDel="001F4402">
          <w:rPr>
            <w:rFonts w:ascii="Times New Roman" w:hAnsi="Times New Roman" w:cs="Times New Roman"/>
            <w:sz w:val="20"/>
            <w:szCs w:val="20"/>
          </w:rPr>
          <w:delText>,</w:delText>
        </w:r>
      </w:del>
      <w:r w:rsidRPr="0051508D">
        <w:rPr>
          <w:rFonts w:ascii="Times New Roman" w:hAnsi="Times New Roman" w:cs="Times New Roman"/>
          <w:sz w:val="20"/>
          <w:szCs w:val="20"/>
        </w:rPr>
        <w:t xml:space="preserve"> </w:t>
      </w:r>
      <w:del w:id="48" w:author="Arin Basu" w:date="2020-02-07T11:38:00Z">
        <w:r w:rsidRPr="0051508D" w:rsidDel="001F4402">
          <w:rPr>
            <w:rFonts w:ascii="Times New Roman" w:hAnsi="Times New Roman" w:cs="Times New Roman"/>
            <w:sz w:val="20"/>
            <w:szCs w:val="20"/>
          </w:rPr>
          <w:delText>your involvement</w:delText>
        </w:r>
      </w:del>
      <w:proofErr w:type="gramStart"/>
      <w:ins w:id="49" w:author="Arin Basu" w:date="2020-02-07T11:38:00Z">
        <w:r w:rsidR="001F4402">
          <w:rPr>
            <w:rFonts w:ascii="Times New Roman" w:hAnsi="Times New Roman" w:cs="Times New Roman"/>
            <w:sz w:val="20"/>
            <w:szCs w:val="20"/>
          </w:rPr>
          <w:t>you</w:t>
        </w:r>
      </w:ins>
      <w:r w:rsidRPr="0051508D">
        <w:rPr>
          <w:rFonts w:ascii="Times New Roman" w:hAnsi="Times New Roman" w:cs="Times New Roman"/>
          <w:sz w:val="20"/>
          <w:szCs w:val="20"/>
        </w:rPr>
        <w:t xml:space="preserve"> </w:t>
      </w:r>
      <w:proofErr w:type="gramEnd"/>
      <w:del w:id="50" w:author="Arin Basu" w:date="2020-02-07T11:38:00Z">
        <w:r w:rsidRPr="0051508D" w:rsidDel="001F4402">
          <w:rPr>
            <w:rFonts w:ascii="Times New Roman" w:hAnsi="Times New Roman" w:cs="Times New Roman"/>
            <w:sz w:val="20"/>
            <w:szCs w:val="20"/>
          </w:rPr>
          <w:delText xml:space="preserve">in this project </w:delText>
        </w:r>
      </w:del>
      <w:del w:id="51" w:author="Arin Basu" w:date="2020-02-07T11:43:00Z">
        <w:r w:rsidRPr="0051508D" w:rsidDel="001F4402">
          <w:rPr>
            <w:rFonts w:ascii="Times New Roman" w:hAnsi="Times New Roman" w:cs="Times New Roman"/>
            <w:sz w:val="20"/>
            <w:szCs w:val="20"/>
          </w:rPr>
          <w:delText>will be</w:delText>
        </w:r>
      </w:del>
      <w:ins w:id="52" w:author="Arin Basu" w:date="2020-02-07T11:38:00Z">
        <w:r w:rsidR="001F4402">
          <w:rPr>
            <w:rFonts w:ascii="Times New Roman" w:hAnsi="Times New Roman" w:cs="Times New Roman"/>
            <w:sz w:val="20"/>
            <w:szCs w:val="20"/>
          </w:rPr>
          <w:t>:</w:t>
        </w:r>
      </w:ins>
    </w:p>
    <w:p w:rsidR="001F4402" w:rsidRPr="001F4402" w:rsidRDefault="001F4402" w:rsidP="001F4402">
      <w:pPr>
        <w:pStyle w:val="ListParagraph"/>
        <w:numPr>
          <w:ilvl w:val="0"/>
          <w:numId w:val="1"/>
        </w:numPr>
        <w:ind w:right="214"/>
        <w:jc w:val="both"/>
        <w:rPr>
          <w:ins w:id="53" w:author="Arin Basu" w:date="2020-02-07T11:39:00Z"/>
          <w:rFonts w:ascii="Times New Roman" w:eastAsia="Times New Roman" w:hAnsi="Times New Roman" w:cs="Times New Roman"/>
          <w:sz w:val="20"/>
          <w:szCs w:val="20"/>
          <w:rPrChange w:id="54" w:author="Arin Basu" w:date="2020-02-07T11:39:00Z">
            <w:rPr>
              <w:ins w:id="55" w:author="Arin Basu" w:date="2020-02-07T11:39:00Z"/>
              <w:rFonts w:ascii="Times New Roman" w:hAnsi="Times New Roman" w:cs="Times New Roman"/>
              <w:sz w:val="20"/>
              <w:szCs w:val="20"/>
            </w:rPr>
          </w:rPrChange>
        </w:rPr>
        <w:pPrChange w:id="56" w:author="Arin Basu" w:date="2020-02-07T11:39:00Z">
          <w:pPr>
            <w:ind w:left="118" w:right="214"/>
            <w:jc w:val="both"/>
          </w:pPr>
        </w:pPrChange>
      </w:pPr>
      <w:ins w:id="57" w:author="Arin Basu" w:date="2020-02-07T11:39:00Z">
        <w:r>
          <w:rPr>
            <w:rFonts w:ascii="Times New Roman" w:hAnsi="Times New Roman" w:cs="Times New Roman"/>
            <w:sz w:val="20"/>
            <w:szCs w:val="20"/>
          </w:rPr>
          <w:t>One of the interviewers</w:t>
        </w:r>
      </w:ins>
      <w:ins w:id="58" w:author="Arin Basu" w:date="2020-02-07T11:43:00Z">
        <w:r>
          <w:rPr>
            <w:rFonts w:ascii="Times New Roman" w:hAnsi="Times New Roman" w:cs="Times New Roman"/>
            <w:sz w:val="20"/>
            <w:szCs w:val="20"/>
          </w:rPr>
          <w:t xml:space="preserve"> will contact you</w:t>
        </w:r>
      </w:ins>
      <w:ins w:id="59" w:author="Arin Basu" w:date="2020-02-07T11:39:00Z">
        <w:r>
          <w:rPr>
            <w:rFonts w:ascii="Times New Roman" w:hAnsi="Times New Roman" w:cs="Times New Roman"/>
            <w:sz w:val="20"/>
            <w:szCs w:val="20"/>
          </w:rPr>
          <w:t xml:space="preserve"> over phone to arrange a time of interview</w:t>
        </w:r>
      </w:ins>
    </w:p>
    <w:p w:rsidR="001F4402" w:rsidRPr="001F4402" w:rsidRDefault="001F4402" w:rsidP="001F4402">
      <w:pPr>
        <w:pStyle w:val="ListParagraph"/>
        <w:numPr>
          <w:ilvl w:val="0"/>
          <w:numId w:val="1"/>
        </w:numPr>
        <w:ind w:right="214"/>
        <w:jc w:val="both"/>
        <w:rPr>
          <w:ins w:id="60" w:author="Arin Basu" w:date="2020-02-07T11:40:00Z"/>
          <w:rFonts w:ascii="Times New Roman" w:eastAsia="Times New Roman" w:hAnsi="Times New Roman" w:cs="Times New Roman"/>
          <w:sz w:val="20"/>
          <w:szCs w:val="20"/>
          <w:rPrChange w:id="61" w:author="Arin Basu" w:date="2020-02-07T11:40:00Z">
            <w:rPr>
              <w:ins w:id="62" w:author="Arin Basu" w:date="2020-02-07T11:40:00Z"/>
              <w:rFonts w:ascii="Times New Roman" w:hAnsi="Times New Roman" w:cs="Times New Roman"/>
              <w:sz w:val="20"/>
              <w:szCs w:val="20"/>
            </w:rPr>
          </w:rPrChange>
        </w:rPr>
        <w:pPrChange w:id="63" w:author="Arin Basu" w:date="2020-02-07T11:39:00Z">
          <w:pPr>
            <w:ind w:left="118" w:right="214"/>
            <w:jc w:val="both"/>
          </w:pPr>
        </w:pPrChange>
      </w:pPr>
      <w:ins w:id="64" w:author="Arin Basu" w:date="2020-02-07T11:39:00Z">
        <w:r>
          <w:rPr>
            <w:rFonts w:ascii="Times New Roman" w:hAnsi="Times New Roman" w:cs="Times New Roman"/>
            <w:sz w:val="20"/>
            <w:szCs w:val="20"/>
          </w:rPr>
          <w:t xml:space="preserve">The interview will be in-person </w:t>
        </w:r>
      </w:ins>
      <w:ins w:id="65" w:author="Arin Basu" w:date="2020-02-07T11:40:00Z">
        <w:r>
          <w:rPr>
            <w:rFonts w:ascii="Times New Roman" w:hAnsi="Times New Roman" w:cs="Times New Roman"/>
            <w:sz w:val="20"/>
            <w:szCs w:val="20"/>
          </w:rPr>
          <w:t>in a suitable public place</w:t>
        </w:r>
      </w:ins>
    </w:p>
    <w:p w:rsidR="001F4402" w:rsidRPr="001F4402" w:rsidRDefault="001F4402" w:rsidP="001F4402">
      <w:pPr>
        <w:pStyle w:val="ListParagraph"/>
        <w:numPr>
          <w:ilvl w:val="0"/>
          <w:numId w:val="1"/>
        </w:numPr>
        <w:ind w:right="214"/>
        <w:jc w:val="both"/>
        <w:rPr>
          <w:ins w:id="66" w:author="Arin Basu" w:date="2020-02-07T11:42:00Z"/>
          <w:rFonts w:ascii="Times New Roman" w:eastAsia="Times New Roman" w:hAnsi="Times New Roman" w:cs="Times New Roman"/>
          <w:sz w:val="20"/>
          <w:szCs w:val="20"/>
          <w:rPrChange w:id="67" w:author="Arin Basu" w:date="2020-02-07T11:42:00Z">
            <w:rPr>
              <w:ins w:id="68" w:author="Arin Basu" w:date="2020-02-07T11:42:00Z"/>
              <w:rFonts w:ascii="Times New Roman" w:hAnsi="Times New Roman" w:cs="Times New Roman"/>
              <w:sz w:val="20"/>
              <w:szCs w:val="20"/>
            </w:rPr>
          </w:rPrChange>
        </w:rPr>
        <w:pPrChange w:id="69" w:author="Arin Basu" w:date="2020-02-07T11:39:00Z">
          <w:pPr>
            <w:ind w:left="118" w:right="214"/>
            <w:jc w:val="both"/>
          </w:pPr>
        </w:pPrChange>
      </w:pPr>
      <w:ins w:id="70" w:author="Arin Basu" w:date="2020-02-07T11:40:00Z">
        <w:r>
          <w:rPr>
            <w:rFonts w:ascii="Times New Roman" w:hAnsi="Times New Roman" w:cs="Times New Roman"/>
            <w:sz w:val="20"/>
            <w:szCs w:val="20"/>
          </w:rPr>
          <w:t>The interview will take about 30 minutes of your time</w:t>
        </w:r>
      </w:ins>
    </w:p>
    <w:p w:rsidR="001F4402" w:rsidRPr="001F4402" w:rsidRDefault="001F4402" w:rsidP="001F4402">
      <w:pPr>
        <w:pStyle w:val="ListParagraph"/>
        <w:numPr>
          <w:ilvl w:val="0"/>
          <w:numId w:val="1"/>
        </w:numPr>
        <w:ind w:right="214"/>
        <w:jc w:val="both"/>
        <w:rPr>
          <w:ins w:id="71" w:author="Arin Basu" w:date="2020-02-07T11:44:00Z"/>
          <w:rFonts w:ascii="Times New Roman" w:eastAsia="Times New Roman" w:hAnsi="Times New Roman" w:cs="Times New Roman"/>
          <w:sz w:val="20"/>
          <w:szCs w:val="20"/>
          <w:rPrChange w:id="72" w:author="Arin Basu" w:date="2020-02-07T11:44:00Z">
            <w:rPr>
              <w:ins w:id="73" w:author="Arin Basu" w:date="2020-02-07T11:44:00Z"/>
              <w:rFonts w:ascii="Times New Roman" w:hAnsi="Times New Roman" w:cs="Times New Roman"/>
              <w:sz w:val="20"/>
              <w:szCs w:val="20"/>
            </w:rPr>
          </w:rPrChange>
        </w:rPr>
        <w:pPrChange w:id="74" w:author="Arin Basu" w:date="2020-02-07T11:39:00Z">
          <w:pPr>
            <w:ind w:left="118" w:right="214"/>
            <w:jc w:val="both"/>
          </w:pPr>
        </w:pPrChange>
      </w:pPr>
      <w:ins w:id="75" w:author="Arin Basu" w:date="2020-02-07T11:42:00Z">
        <w:r>
          <w:rPr>
            <w:rFonts w:ascii="Times New Roman" w:hAnsi="Times New Roman" w:cs="Times New Roman"/>
            <w:sz w:val="20"/>
            <w:szCs w:val="20"/>
          </w:rPr>
          <w:t xml:space="preserve">In appreciation of your time, we will provide you with </w:t>
        </w:r>
      </w:ins>
      <w:ins w:id="76" w:author="Arin Basu" w:date="2020-02-07T11:43:00Z">
        <w:r>
          <w:rPr>
            <w:rFonts w:ascii="Times New Roman" w:hAnsi="Times New Roman" w:cs="Times New Roman"/>
            <w:sz w:val="20"/>
            <w:szCs w:val="20"/>
          </w:rPr>
          <w:t xml:space="preserve">light </w:t>
        </w:r>
      </w:ins>
      <w:ins w:id="77" w:author="Arin Basu" w:date="2020-02-07T11:42:00Z">
        <w:r>
          <w:rPr>
            <w:rFonts w:ascii="Times New Roman" w:hAnsi="Times New Roman" w:cs="Times New Roman"/>
            <w:sz w:val="20"/>
            <w:szCs w:val="20"/>
          </w:rPr>
          <w:t>refreshments</w:t>
        </w:r>
      </w:ins>
    </w:p>
    <w:p w:rsidR="001F4402" w:rsidRPr="001F4402" w:rsidRDefault="001F4402" w:rsidP="001F4402">
      <w:pPr>
        <w:pStyle w:val="ListParagraph"/>
        <w:numPr>
          <w:ilvl w:val="0"/>
          <w:numId w:val="1"/>
        </w:numPr>
        <w:ind w:right="214"/>
        <w:jc w:val="both"/>
        <w:rPr>
          <w:ins w:id="78" w:author="Arin Basu" w:date="2020-02-07T11:46:00Z"/>
          <w:rFonts w:ascii="Times New Roman" w:eastAsia="Times New Roman" w:hAnsi="Times New Roman" w:cs="Times New Roman"/>
          <w:sz w:val="20"/>
          <w:szCs w:val="20"/>
          <w:rPrChange w:id="79" w:author="Arin Basu" w:date="2020-02-07T11:46:00Z">
            <w:rPr>
              <w:ins w:id="80" w:author="Arin Basu" w:date="2020-02-07T11:46:00Z"/>
              <w:rFonts w:ascii="Times New Roman" w:hAnsi="Times New Roman" w:cs="Times New Roman"/>
              <w:sz w:val="20"/>
              <w:szCs w:val="20"/>
            </w:rPr>
          </w:rPrChange>
        </w:rPr>
        <w:pPrChange w:id="81" w:author="Arin Basu" w:date="2020-02-07T11:39:00Z">
          <w:pPr>
            <w:ind w:left="118" w:right="214"/>
            <w:jc w:val="both"/>
          </w:pPr>
        </w:pPrChange>
      </w:pPr>
      <w:ins w:id="82" w:author="Arin Basu" w:date="2020-02-07T11:45:00Z">
        <w:r>
          <w:rPr>
            <w:rFonts w:ascii="Times New Roman" w:hAnsi="Times New Roman" w:cs="Times New Roman"/>
            <w:sz w:val="20"/>
            <w:szCs w:val="20"/>
          </w:rPr>
          <w:t xml:space="preserve">We will store your information securely in an electronic format, and we will make sure that your identity is not revealed to anyone and </w:t>
        </w:r>
      </w:ins>
      <w:ins w:id="83" w:author="Arin Basu" w:date="2020-02-07T11:46:00Z">
        <w:r>
          <w:rPr>
            <w:rFonts w:ascii="Times New Roman" w:hAnsi="Times New Roman" w:cs="Times New Roman"/>
            <w:sz w:val="20"/>
            <w:szCs w:val="20"/>
          </w:rPr>
          <w:t>all information you share with us will remain confidential</w:t>
        </w:r>
      </w:ins>
    </w:p>
    <w:p w:rsidR="001F4402" w:rsidRPr="001F4402" w:rsidRDefault="001F4402" w:rsidP="001F4402">
      <w:pPr>
        <w:pStyle w:val="ListParagraph"/>
        <w:numPr>
          <w:ilvl w:val="0"/>
          <w:numId w:val="1"/>
        </w:numPr>
        <w:ind w:right="214"/>
        <w:jc w:val="both"/>
        <w:rPr>
          <w:ins w:id="84" w:author="Arin Basu" w:date="2020-02-07T11:46:00Z"/>
          <w:rFonts w:ascii="Times New Roman" w:eastAsia="Times New Roman" w:hAnsi="Times New Roman" w:cs="Times New Roman"/>
          <w:sz w:val="20"/>
          <w:szCs w:val="20"/>
          <w:rPrChange w:id="85" w:author="Arin Basu" w:date="2020-02-07T11:46:00Z">
            <w:rPr>
              <w:ins w:id="86" w:author="Arin Basu" w:date="2020-02-07T11:46:00Z"/>
              <w:rFonts w:ascii="Times New Roman" w:hAnsi="Times New Roman" w:cs="Times New Roman"/>
              <w:sz w:val="20"/>
              <w:szCs w:val="20"/>
            </w:rPr>
          </w:rPrChange>
        </w:rPr>
        <w:pPrChange w:id="87" w:author="Arin Basu" w:date="2020-02-07T11:39:00Z">
          <w:pPr>
            <w:ind w:left="118" w:right="214"/>
            <w:jc w:val="both"/>
          </w:pPr>
        </w:pPrChange>
      </w:pPr>
      <w:ins w:id="88" w:author="Arin Basu" w:date="2020-02-07T11:46:00Z">
        <w:r>
          <w:rPr>
            <w:rFonts w:ascii="Times New Roman" w:hAnsi="Times New Roman" w:cs="Times New Roman"/>
            <w:sz w:val="20"/>
            <w:szCs w:val="20"/>
          </w:rPr>
          <w:t>We will use any information you provide for research only</w:t>
        </w:r>
      </w:ins>
    </w:p>
    <w:p w:rsidR="00C605F0" w:rsidRPr="001F4402" w:rsidRDefault="00C605F0" w:rsidP="001F4402">
      <w:pPr>
        <w:pStyle w:val="ListParagraph"/>
        <w:ind w:left="478" w:right="214"/>
        <w:jc w:val="both"/>
        <w:rPr>
          <w:rFonts w:ascii="Times New Roman" w:eastAsia="Times New Roman" w:hAnsi="Times New Roman" w:cs="Times New Roman"/>
          <w:sz w:val="20"/>
          <w:szCs w:val="20"/>
          <w:rPrChange w:id="89" w:author="Arin Basu" w:date="2020-02-07T11:39:00Z">
            <w:rPr>
              <w:rFonts w:eastAsia="Times New Roman"/>
            </w:rPr>
          </w:rPrChange>
        </w:rPr>
        <w:pPrChange w:id="90" w:author="Arin Basu" w:date="2020-02-07T11:46:00Z">
          <w:pPr>
            <w:ind w:left="118" w:right="214"/>
            <w:jc w:val="both"/>
          </w:pPr>
        </w:pPrChange>
      </w:pPr>
      <w:r w:rsidRPr="001F4402">
        <w:rPr>
          <w:rFonts w:ascii="Times New Roman" w:hAnsi="Times New Roman" w:cs="Times New Roman"/>
          <w:sz w:val="20"/>
          <w:szCs w:val="20"/>
          <w:rPrChange w:id="91" w:author="Arin Basu" w:date="2020-02-07T11:39:00Z">
            <w:rPr/>
          </w:rPrChange>
        </w:rPr>
        <w:t xml:space="preserve"> </w:t>
      </w:r>
      <w:del w:id="92" w:author="Arin Basu" w:date="2020-02-07T11:47:00Z">
        <w:r w:rsidRPr="001F4402" w:rsidDel="00C84D57">
          <w:rPr>
            <w:rFonts w:ascii="Times New Roman" w:hAnsi="Times New Roman" w:cs="Times New Roman"/>
            <w:sz w:val="20"/>
            <w:szCs w:val="20"/>
            <w:rPrChange w:id="93" w:author="Arin Basu" w:date="2020-02-07T11:39:00Z">
              <w:rPr/>
            </w:rPrChange>
          </w:rPr>
          <w:delText xml:space="preserve">answering my questionnaire to gather information for this research. The information you provide will be entered to the computer. It is important for the researcher that the most accurate information is obtained. This is will take 25 to 30 minutes of your time. </w:delText>
        </w:r>
      </w:del>
    </w:p>
    <w:p w:rsidR="00C605F0" w:rsidRPr="0051508D" w:rsidRDefault="00C605F0" w:rsidP="00C605F0">
      <w:pPr>
        <w:spacing w:before="5"/>
        <w:jc w:val="both"/>
        <w:rPr>
          <w:rFonts w:ascii="Times New Roman" w:eastAsia="Times New Roman" w:hAnsi="Times New Roman" w:cs="Times New Roman"/>
          <w:sz w:val="20"/>
          <w:szCs w:val="20"/>
        </w:rPr>
      </w:pPr>
    </w:p>
    <w:p w:rsidR="00C605F0" w:rsidRPr="0051508D" w:rsidRDefault="00C605F0" w:rsidP="00C605F0">
      <w:pPr>
        <w:ind w:left="118" w:right="214"/>
        <w:jc w:val="both"/>
        <w:rPr>
          <w:rFonts w:ascii="Times New Roman" w:hAnsi="Times New Roman" w:cs="Times New Roman"/>
          <w:sz w:val="20"/>
          <w:szCs w:val="20"/>
        </w:rPr>
      </w:pPr>
      <w:del w:id="94" w:author="Arin Basu" w:date="2020-02-07T11:50:00Z">
        <w:r w:rsidRPr="0051508D" w:rsidDel="00C84D57">
          <w:rPr>
            <w:rFonts w:ascii="Times New Roman" w:hAnsi="Times New Roman" w:cs="Times New Roman"/>
            <w:sz w:val="20"/>
            <w:szCs w:val="20"/>
          </w:rPr>
          <w:delText>There are no known risks associated in answering</w:delText>
        </w:r>
      </w:del>
      <w:ins w:id="95" w:author="Arin Basu" w:date="2020-02-07T11:50:00Z">
        <w:r w:rsidR="00C84D57">
          <w:rPr>
            <w:rFonts w:ascii="Times New Roman" w:hAnsi="Times New Roman" w:cs="Times New Roman"/>
            <w:sz w:val="20"/>
            <w:szCs w:val="20"/>
          </w:rPr>
          <w:t>We do not conceive any risk on your part if you choose to answer</w:t>
        </w:r>
      </w:ins>
      <w:r w:rsidRPr="0051508D">
        <w:rPr>
          <w:rFonts w:ascii="Times New Roman" w:hAnsi="Times New Roman" w:cs="Times New Roman"/>
          <w:sz w:val="20"/>
          <w:szCs w:val="20"/>
        </w:rPr>
        <w:t xml:space="preserve"> the questionnaire. </w:t>
      </w:r>
      <w:del w:id="96" w:author="Arin Basu" w:date="2020-02-07T11:50:00Z">
        <w:r w:rsidRPr="0051508D" w:rsidDel="00C84D57">
          <w:rPr>
            <w:rFonts w:ascii="Times New Roman" w:hAnsi="Times New Roman" w:cs="Times New Roman"/>
            <w:sz w:val="20"/>
            <w:szCs w:val="20"/>
          </w:rPr>
          <w:delText>Your answers will be kept securely. Any information that could identify you will not be linked to your answers anyway. T</w:delText>
        </w:r>
        <w:r w:rsidR="0051508D" w:rsidRPr="0051508D" w:rsidDel="00C84D57">
          <w:rPr>
            <w:rFonts w:ascii="Times New Roman" w:hAnsi="Times New Roman" w:cs="Times New Roman"/>
            <w:sz w:val="20"/>
            <w:szCs w:val="20"/>
          </w:rPr>
          <w:delText>he information gathered via the</w:delText>
        </w:r>
        <w:r w:rsidRPr="0051508D" w:rsidDel="00C84D57">
          <w:rPr>
            <w:rFonts w:ascii="Times New Roman" w:hAnsi="Times New Roman" w:cs="Times New Roman"/>
            <w:sz w:val="20"/>
            <w:szCs w:val="20"/>
          </w:rPr>
          <w:delText xml:space="preserve"> questionnaire will only be used for the above research purpose. </w:delText>
        </w:r>
      </w:del>
      <w:ins w:id="97" w:author="Arin Basu" w:date="2020-02-07T11:50:00Z">
        <w:r w:rsidR="00C84D57">
          <w:rPr>
            <w:rFonts w:ascii="Times New Roman" w:hAnsi="Times New Roman" w:cs="Times New Roman"/>
            <w:sz w:val="20"/>
            <w:szCs w:val="20"/>
          </w:rPr>
          <w:t>However, should</w:t>
        </w:r>
      </w:ins>
      <w:ins w:id="98" w:author="Arin Basu" w:date="2020-02-07T11:48:00Z">
        <w:r w:rsidR="00C84D57">
          <w:rPr>
            <w:rFonts w:ascii="Times New Roman" w:hAnsi="Times New Roman" w:cs="Times New Roman"/>
            <w:sz w:val="20"/>
            <w:szCs w:val="20"/>
          </w:rPr>
          <w:t xml:space="preserve"> you </w:t>
        </w:r>
        <w:r w:rsidR="00C84D57">
          <w:rPr>
            <w:rFonts w:ascii="Times New Roman" w:hAnsi="Times New Roman" w:cs="Times New Roman"/>
            <w:sz w:val="20"/>
            <w:szCs w:val="20"/>
          </w:rPr>
          <w:lastRenderedPageBreak/>
          <w:t>will become concerned about your cond</w:t>
        </w:r>
      </w:ins>
      <w:ins w:id="99" w:author="Arin Basu" w:date="2020-02-07T11:49:00Z">
        <w:r w:rsidR="00C84D57">
          <w:rPr>
            <w:rFonts w:ascii="Times New Roman" w:hAnsi="Times New Roman" w:cs="Times New Roman"/>
            <w:sz w:val="20"/>
            <w:szCs w:val="20"/>
          </w:rPr>
          <w:t xml:space="preserve">ition, we recommend that you discuss this with your primary provider. </w:t>
        </w:r>
      </w:ins>
    </w:p>
    <w:p w:rsidR="00C605F0" w:rsidRPr="0051508D" w:rsidDel="00C84D57" w:rsidRDefault="00C605F0" w:rsidP="00C84D57">
      <w:pPr>
        <w:ind w:right="214"/>
        <w:jc w:val="both"/>
        <w:rPr>
          <w:del w:id="100" w:author="Arin Basu" w:date="2020-02-07T11:51:00Z"/>
          <w:rFonts w:ascii="Times New Roman" w:hAnsi="Times New Roman" w:cs="Times New Roman"/>
          <w:sz w:val="20"/>
          <w:szCs w:val="20"/>
        </w:rPr>
        <w:pPrChange w:id="101" w:author="Arin Basu" w:date="2020-02-07T11:51:00Z">
          <w:pPr>
            <w:ind w:left="118" w:right="214"/>
            <w:jc w:val="both"/>
          </w:pPr>
        </w:pPrChange>
      </w:pPr>
    </w:p>
    <w:p w:rsidR="00C605F0" w:rsidRPr="0051508D" w:rsidDel="00C84D57" w:rsidRDefault="00C605F0" w:rsidP="00C84D57">
      <w:pPr>
        <w:ind w:right="214"/>
        <w:jc w:val="both"/>
        <w:rPr>
          <w:del w:id="102" w:author="Arin Basu" w:date="2020-02-07T11:54:00Z"/>
          <w:rFonts w:ascii="Times New Roman" w:hAnsi="Times New Roman" w:cs="Times New Roman"/>
          <w:sz w:val="20"/>
          <w:szCs w:val="20"/>
        </w:rPr>
        <w:pPrChange w:id="103" w:author="Arin Basu" w:date="2020-02-07T11:51:00Z">
          <w:pPr>
            <w:ind w:left="118" w:right="214"/>
            <w:jc w:val="both"/>
          </w:pPr>
        </w:pPrChange>
      </w:pPr>
      <w:r w:rsidRPr="0051508D">
        <w:rPr>
          <w:rFonts w:ascii="Times New Roman" w:hAnsi="Times New Roman" w:cs="Times New Roman"/>
          <w:sz w:val="20"/>
          <w:szCs w:val="20"/>
        </w:rPr>
        <w:t>Participation is voluntary and you ha</w:t>
      </w:r>
      <w:r w:rsidR="0051508D" w:rsidRPr="0051508D">
        <w:rPr>
          <w:rFonts w:ascii="Times New Roman" w:hAnsi="Times New Roman" w:cs="Times New Roman"/>
          <w:sz w:val="20"/>
          <w:szCs w:val="20"/>
        </w:rPr>
        <w:t xml:space="preserve">ve the right to withdraw </w:t>
      </w:r>
      <w:ins w:id="104" w:author="Arin Basu" w:date="2020-02-07T11:52:00Z">
        <w:r w:rsidR="00C84D57">
          <w:rPr>
            <w:rFonts w:ascii="Times New Roman" w:hAnsi="Times New Roman" w:cs="Times New Roman"/>
            <w:sz w:val="20"/>
            <w:szCs w:val="20"/>
          </w:rPr>
          <w:t>before commencement</w:t>
        </w:r>
      </w:ins>
      <w:del w:id="105" w:author="Arin Basu" w:date="2020-02-07T11:52:00Z">
        <w:r w:rsidR="0051508D" w:rsidRPr="0051508D" w:rsidDel="00C84D57">
          <w:rPr>
            <w:rFonts w:ascii="Times New Roman" w:hAnsi="Times New Roman" w:cs="Times New Roman"/>
            <w:sz w:val="20"/>
            <w:szCs w:val="20"/>
          </w:rPr>
          <w:delText>at</w:delText>
        </w:r>
      </w:del>
      <w:ins w:id="106" w:author="Arin Basu" w:date="2020-02-07T11:51:00Z">
        <w:r w:rsidR="00C84D57">
          <w:rPr>
            <w:rFonts w:ascii="Times New Roman" w:hAnsi="Times New Roman" w:cs="Times New Roman"/>
            <w:sz w:val="20"/>
            <w:szCs w:val="20"/>
          </w:rPr>
          <w:t xml:space="preserve"> of</w:t>
        </w:r>
      </w:ins>
      <w:r w:rsidR="0051508D" w:rsidRPr="0051508D">
        <w:rPr>
          <w:rFonts w:ascii="Times New Roman" w:hAnsi="Times New Roman" w:cs="Times New Roman"/>
          <w:sz w:val="20"/>
          <w:szCs w:val="20"/>
        </w:rPr>
        <w:t xml:space="preserve"> </w:t>
      </w:r>
      <w:ins w:id="107" w:author="Arin Basu" w:date="2020-02-07T11:53:00Z">
        <w:r w:rsidR="00C84D57">
          <w:rPr>
            <w:rFonts w:ascii="Times New Roman" w:hAnsi="Times New Roman" w:cs="Times New Roman"/>
            <w:sz w:val="20"/>
            <w:szCs w:val="20"/>
          </w:rPr>
          <w:t xml:space="preserve">the </w:t>
        </w:r>
      </w:ins>
      <w:r w:rsidR="0051508D" w:rsidRPr="0051508D">
        <w:rPr>
          <w:rFonts w:ascii="Times New Roman" w:hAnsi="Times New Roman" w:cs="Times New Roman"/>
          <w:sz w:val="20"/>
          <w:szCs w:val="20"/>
        </w:rPr>
        <w:t>interview</w:t>
      </w:r>
      <w:ins w:id="108" w:author="Arin Basu" w:date="2020-02-07T11:51:00Z">
        <w:r w:rsidR="00C84D57">
          <w:rPr>
            <w:rFonts w:ascii="Times New Roman" w:hAnsi="Times New Roman" w:cs="Times New Roman"/>
            <w:sz w:val="20"/>
            <w:szCs w:val="20"/>
          </w:rPr>
          <w:t>.</w:t>
        </w:r>
      </w:ins>
      <w:del w:id="109" w:author="Arin Basu" w:date="2020-02-07T11:51:00Z">
        <w:r w:rsidRPr="0051508D" w:rsidDel="00C84D57">
          <w:rPr>
            <w:rFonts w:ascii="Times New Roman" w:hAnsi="Times New Roman" w:cs="Times New Roman"/>
            <w:sz w:val="20"/>
            <w:szCs w:val="20"/>
          </w:rPr>
          <w:delText xml:space="preserve"> stage</w:delText>
        </w:r>
      </w:del>
      <w:r w:rsidRPr="0051508D">
        <w:rPr>
          <w:rFonts w:ascii="Times New Roman" w:hAnsi="Times New Roman" w:cs="Times New Roman"/>
          <w:sz w:val="20"/>
          <w:szCs w:val="20"/>
        </w:rPr>
        <w:t xml:space="preserve">. </w:t>
      </w:r>
      <w:del w:id="110" w:author="Arin Basu" w:date="2020-02-07T11:52:00Z">
        <w:r w:rsidRPr="0051508D" w:rsidDel="00C84D57">
          <w:rPr>
            <w:rFonts w:ascii="Times New Roman" w:hAnsi="Times New Roman" w:cs="Times New Roman"/>
            <w:sz w:val="20"/>
            <w:szCs w:val="20"/>
          </w:rPr>
          <w:delText>There is no penalty involved in withdrawing. You may ask</w:delText>
        </w:r>
        <w:r w:rsidRPr="0051508D" w:rsidDel="00C84D57">
          <w:rPr>
            <w:rFonts w:ascii="Times New Roman" w:hAnsi="Times New Roman" w:cs="Times New Roman"/>
            <w:spacing w:val="-30"/>
            <w:sz w:val="20"/>
            <w:szCs w:val="20"/>
          </w:rPr>
          <w:delText xml:space="preserve"> </w:delText>
        </w:r>
        <w:r w:rsidRPr="0051508D" w:rsidDel="00C84D57">
          <w:rPr>
            <w:rFonts w:ascii="Times New Roman" w:hAnsi="Times New Roman" w:cs="Times New Roman"/>
            <w:sz w:val="20"/>
            <w:szCs w:val="20"/>
          </w:rPr>
          <w:delText>for your raw data to be returned to</w:delText>
        </w:r>
        <w:r w:rsidR="0051508D" w:rsidRPr="0051508D" w:rsidDel="00C84D57">
          <w:rPr>
            <w:rFonts w:ascii="Times New Roman" w:hAnsi="Times New Roman" w:cs="Times New Roman"/>
            <w:sz w:val="20"/>
            <w:szCs w:val="20"/>
          </w:rPr>
          <w:delText xml:space="preserve"> you or destroyed at interview stage</w:delText>
        </w:r>
        <w:r w:rsidRPr="0051508D" w:rsidDel="00C84D57">
          <w:rPr>
            <w:rFonts w:ascii="Times New Roman" w:hAnsi="Times New Roman" w:cs="Times New Roman"/>
            <w:sz w:val="20"/>
            <w:szCs w:val="20"/>
          </w:rPr>
          <w:delText xml:space="preserve">. </w:delText>
        </w:r>
      </w:del>
      <w:del w:id="111" w:author="Arin Basu" w:date="2020-02-07T11:54:00Z">
        <w:r w:rsidRPr="0051508D" w:rsidDel="00C84D57">
          <w:rPr>
            <w:rFonts w:ascii="Times New Roman" w:hAnsi="Times New Roman" w:cs="Times New Roman"/>
            <w:sz w:val="20"/>
            <w:szCs w:val="20"/>
          </w:rPr>
          <w:delText>If you withdraw, I will remove information relating to you</w:delText>
        </w:r>
        <w:r w:rsidR="0051508D" w:rsidRPr="0051508D" w:rsidDel="00C84D57">
          <w:rPr>
            <w:rFonts w:ascii="Times New Roman" w:hAnsi="Times New Roman" w:cs="Times New Roman"/>
            <w:sz w:val="20"/>
            <w:szCs w:val="20"/>
          </w:rPr>
          <w:delText xml:space="preserve"> at interview</w:delText>
        </w:r>
        <w:r w:rsidRPr="0051508D" w:rsidDel="00C84D57">
          <w:rPr>
            <w:rFonts w:ascii="Times New Roman" w:hAnsi="Times New Roman" w:cs="Times New Roman"/>
            <w:sz w:val="20"/>
            <w:szCs w:val="20"/>
          </w:rPr>
          <w:delText xml:space="preserve"> stage. However, once your information is entered to the system it will remain anonymous. I will be unable to locate your specific information and therefore cannot delete it. It</w:delText>
        </w:r>
        <w:r w:rsidRPr="0051508D" w:rsidDel="00C84D57">
          <w:rPr>
            <w:rFonts w:ascii="Times New Roman" w:hAnsi="Times New Roman" w:cs="Times New Roman"/>
            <w:spacing w:val="1"/>
            <w:sz w:val="20"/>
            <w:szCs w:val="20"/>
          </w:rPr>
          <w:delText xml:space="preserve"> </w:delText>
        </w:r>
        <w:r w:rsidRPr="0051508D" w:rsidDel="00C84D57">
          <w:rPr>
            <w:rFonts w:ascii="Times New Roman" w:hAnsi="Times New Roman" w:cs="Times New Roman"/>
            <w:sz w:val="20"/>
            <w:szCs w:val="20"/>
          </w:rPr>
          <w:delText>will become increasingly difficult to remove the influence of your data on the</w:delText>
        </w:r>
        <w:r w:rsidRPr="0051508D" w:rsidDel="00C84D57">
          <w:rPr>
            <w:rFonts w:ascii="Times New Roman" w:hAnsi="Times New Roman" w:cs="Times New Roman"/>
            <w:spacing w:val="-22"/>
            <w:sz w:val="20"/>
            <w:szCs w:val="20"/>
          </w:rPr>
          <w:delText xml:space="preserve"> </w:delText>
        </w:r>
        <w:r w:rsidRPr="0051508D" w:rsidDel="00C84D57">
          <w:rPr>
            <w:rFonts w:ascii="Times New Roman" w:hAnsi="Times New Roman" w:cs="Times New Roman"/>
            <w:sz w:val="20"/>
            <w:szCs w:val="20"/>
          </w:rPr>
          <w:delText>results.</w:delText>
        </w:r>
      </w:del>
    </w:p>
    <w:p w:rsidR="00C605F0" w:rsidRPr="0051508D" w:rsidRDefault="00C605F0" w:rsidP="00C84D57">
      <w:pPr>
        <w:ind w:right="214"/>
        <w:jc w:val="both"/>
        <w:rPr>
          <w:rFonts w:ascii="Times New Roman" w:hAnsi="Times New Roman" w:cs="Times New Roman"/>
          <w:sz w:val="20"/>
          <w:szCs w:val="20"/>
        </w:rPr>
        <w:pPrChange w:id="112" w:author="Arin Basu" w:date="2020-02-07T11:54:00Z">
          <w:pPr>
            <w:ind w:left="118" w:right="214"/>
            <w:jc w:val="both"/>
          </w:pPr>
        </w:pPrChange>
      </w:pPr>
    </w:p>
    <w:p w:rsidR="00C605F0" w:rsidRPr="0051508D" w:rsidRDefault="00C605F0" w:rsidP="00C605F0">
      <w:pPr>
        <w:ind w:left="118" w:right="214"/>
        <w:jc w:val="both"/>
        <w:rPr>
          <w:rFonts w:ascii="Times New Roman" w:eastAsia="Times New Roman" w:hAnsi="Times New Roman" w:cs="Times New Roman"/>
          <w:sz w:val="20"/>
          <w:szCs w:val="20"/>
        </w:rPr>
      </w:pPr>
      <w:r w:rsidRPr="0051508D">
        <w:rPr>
          <w:rFonts w:ascii="Times New Roman" w:hAnsi="Times New Roman" w:cs="Times New Roman"/>
          <w:sz w:val="20"/>
          <w:szCs w:val="20"/>
        </w:rPr>
        <w:t xml:space="preserve">The results </w:t>
      </w:r>
      <w:del w:id="113" w:author="Arin Basu" w:date="2020-02-07T11:55:00Z">
        <w:r w:rsidRPr="0051508D" w:rsidDel="00C84D57">
          <w:rPr>
            <w:rFonts w:ascii="Times New Roman" w:hAnsi="Times New Roman" w:cs="Times New Roman"/>
            <w:sz w:val="20"/>
            <w:szCs w:val="20"/>
          </w:rPr>
          <w:delText xml:space="preserve">of the project </w:delText>
        </w:r>
      </w:del>
      <w:r w:rsidRPr="0051508D">
        <w:rPr>
          <w:rFonts w:ascii="Times New Roman" w:hAnsi="Times New Roman" w:cs="Times New Roman"/>
          <w:sz w:val="20"/>
          <w:szCs w:val="20"/>
        </w:rPr>
        <w:t xml:space="preserve">will be published </w:t>
      </w:r>
      <w:del w:id="114" w:author="Arin Basu" w:date="2020-02-07T11:55:00Z">
        <w:r w:rsidRPr="0051508D" w:rsidDel="00C84D57">
          <w:rPr>
            <w:rFonts w:ascii="Times New Roman" w:hAnsi="Times New Roman" w:cs="Times New Roman"/>
            <w:sz w:val="20"/>
            <w:szCs w:val="20"/>
          </w:rPr>
          <w:delText>in the form of</w:delText>
        </w:r>
      </w:del>
      <w:ins w:id="115" w:author="Arin Basu" w:date="2020-02-07T11:55:00Z">
        <w:r w:rsidR="00C84D57">
          <w:rPr>
            <w:rFonts w:ascii="Times New Roman" w:hAnsi="Times New Roman" w:cs="Times New Roman"/>
            <w:sz w:val="20"/>
            <w:szCs w:val="20"/>
          </w:rPr>
          <w:t>as</w:t>
        </w:r>
      </w:ins>
      <w:r w:rsidRPr="0051508D">
        <w:rPr>
          <w:rFonts w:ascii="Times New Roman" w:hAnsi="Times New Roman" w:cs="Times New Roman"/>
          <w:sz w:val="20"/>
          <w:szCs w:val="20"/>
        </w:rPr>
        <w:t xml:space="preserve"> a </w:t>
      </w:r>
      <w:ins w:id="116" w:author="Arin Basu" w:date="2020-02-07T11:55:00Z">
        <w:r w:rsidR="00C84D57">
          <w:rPr>
            <w:rFonts w:ascii="Times New Roman" w:hAnsi="Times New Roman" w:cs="Times New Roman"/>
            <w:sz w:val="20"/>
            <w:szCs w:val="20"/>
          </w:rPr>
          <w:t xml:space="preserve">doctoral </w:t>
        </w:r>
      </w:ins>
      <w:r w:rsidRPr="0051508D">
        <w:rPr>
          <w:rFonts w:ascii="Times New Roman" w:hAnsi="Times New Roman" w:cs="Times New Roman"/>
          <w:sz w:val="20"/>
          <w:szCs w:val="20"/>
        </w:rPr>
        <w:t xml:space="preserve">thesis. </w:t>
      </w:r>
      <w:ins w:id="117" w:author="Arin Basu" w:date="2020-02-07T11:55:00Z">
        <w:r w:rsidR="00C84D57">
          <w:rPr>
            <w:rFonts w:ascii="Times New Roman" w:hAnsi="Times New Roman" w:cs="Times New Roman"/>
            <w:sz w:val="20"/>
            <w:szCs w:val="20"/>
          </w:rPr>
          <w:t>The electronic version</w:t>
        </w:r>
      </w:ins>
      <w:ins w:id="118" w:author="Arin Basu" w:date="2020-02-07T11:56:00Z">
        <w:r w:rsidR="00C84D57">
          <w:rPr>
            <w:rFonts w:ascii="Times New Roman" w:hAnsi="Times New Roman" w:cs="Times New Roman"/>
            <w:sz w:val="20"/>
            <w:szCs w:val="20"/>
          </w:rPr>
          <w:t xml:space="preserve"> of the</w:t>
        </w:r>
      </w:ins>
      <w:del w:id="119" w:author="Arin Basu" w:date="2020-02-07T11:55:00Z">
        <w:r w:rsidRPr="0051508D" w:rsidDel="00C84D57">
          <w:rPr>
            <w:rFonts w:ascii="Times New Roman" w:hAnsi="Times New Roman" w:cs="Times New Roman"/>
            <w:sz w:val="20"/>
            <w:szCs w:val="20"/>
          </w:rPr>
          <w:delText>A</w:delText>
        </w:r>
      </w:del>
      <w:r w:rsidRPr="0051508D">
        <w:rPr>
          <w:rFonts w:ascii="Times New Roman" w:hAnsi="Times New Roman" w:cs="Times New Roman"/>
          <w:sz w:val="20"/>
          <w:szCs w:val="20"/>
        </w:rPr>
        <w:t xml:space="preserve"> thesis is a public document and will be available</w:t>
      </w:r>
      <w:ins w:id="120" w:author="Arin Basu" w:date="2020-02-07T11:56:00Z">
        <w:r w:rsidR="00C84D57">
          <w:rPr>
            <w:rFonts w:ascii="Times New Roman" w:hAnsi="Times New Roman" w:cs="Times New Roman"/>
            <w:sz w:val="20"/>
            <w:szCs w:val="20"/>
          </w:rPr>
          <w:t xml:space="preserve"> free of cost</w:t>
        </w:r>
      </w:ins>
      <w:r w:rsidRPr="0051508D">
        <w:rPr>
          <w:rFonts w:ascii="Times New Roman" w:hAnsi="Times New Roman" w:cs="Times New Roman"/>
          <w:sz w:val="20"/>
          <w:szCs w:val="20"/>
        </w:rPr>
        <w:t xml:space="preserve"> through University of Canterbury Library.  However, your identity will not be made public. </w:t>
      </w:r>
      <w:r w:rsidRPr="0051508D">
        <w:rPr>
          <w:rFonts w:ascii="Times New Roman" w:hAnsi="Times New Roman" w:cs="Times New Roman"/>
          <w:sz w:val="20"/>
          <w:szCs w:val="20"/>
          <w:lang w:val="en-NZ"/>
        </w:rPr>
        <w:t>You will be given a study code. This study code will not be linked to your name or contact details. Any information given by you will be entered under this study code.</w:t>
      </w:r>
      <w:r w:rsidRPr="0051508D">
        <w:rPr>
          <w:rFonts w:ascii="Times New Roman" w:eastAsia="Libre Baskerville" w:hAnsi="Times New Roman" w:cs="Times New Roman"/>
          <w:sz w:val="20"/>
          <w:szCs w:val="20"/>
          <w:lang w:val="en-NZ"/>
        </w:rPr>
        <w:t xml:space="preserve"> Therefore, the information given by you will remain anonymous, once the data is entered in the system. This data will only be accessible to researcher and supervisors. </w:t>
      </w:r>
      <w:r w:rsidRPr="0051508D">
        <w:rPr>
          <w:rFonts w:ascii="Times New Roman" w:hAnsi="Times New Roman" w:cs="Times New Roman"/>
          <w:sz w:val="20"/>
          <w:szCs w:val="20"/>
          <w:lang w:val="en-NZ"/>
        </w:rPr>
        <w:t>The data will be password protected. It will be stored in cloud storage services via university server. To prevent accidental loss, back-up data will be stored on transportable media such as flash memory and external hard drives. This will be stored securely in separate lockable cabinets given for individual PhD students. The data will be stored for next 10 years.</w:t>
      </w:r>
    </w:p>
    <w:p w:rsidR="00C605F0" w:rsidRPr="0051508D" w:rsidRDefault="00C605F0" w:rsidP="0051508D">
      <w:pPr>
        <w:pStyle w:val="BodyText"/>
        <w:ind w:left="0" w:right="214"/>
        <w:jc w:val="both"/>
        <w:rPr>
          <w:rFonts w:cs="Times New Roman"/>
          <w:sz w:val="20"/>
          <w:szCs w:val="20"/>
        </w:rPr>
      </w:pPr>
    </w:p>
    <w:p w:rsidR="00C605F0" w:rsidRPr="0051508D" w:rsidRDefault="00C605F0" w:rsidP="00C605F0">
      <w:pPr>
        <w:pStyle w:val="BodyText"/>
        <w:ind w:right="214"/>
        <w:jc w:val="both"/>
        <w:rPr>
          <w:rFonts w:cs="Times New Roman"/>
          <w:sz w:val="20"/>
          <w:szCs w:val="20"/>
        </w:rPr>
      </w:pPr>
      <w:r w:rsidRPr="0051508D">
        <w:rPr>
          <w:rFonts w:cs="Times New Roman"/>
          <w:sz w:val="20"/>
          <w:szCs w:val="20"/>
        </w:rPr>
        <w:t>The project is being carried out as a requirement for doctor of philosophy in health sciences by Fazeela Mohamed under the supervision of Arindam Basu and Wendy Maddocks, who can be</w:t>
      </w:r>
      <w:r w:rsidRPr="0051508D">
        <w:rPr>
          <w:rFonts w:cs="Times New Roman"/>
          <w:spacing w:val="-20"/>
          <w:sz w:val="20"/>
          <w:szCs w:val="20"/>
        </w:rPr>
        <w:t xml:space="preserve"> </w:t>
      </w:r>
      <w:r w:rsidRPr="0051508D">
        <w:rPr>
          <w:rFonts w:cs="Times New Roman"/>
          <w:sz w:val="20"/>
          <w:szCs w:val="20"/>
        </w:rPr>
        <w:t>contacted at:</w:t>
      </w:r>
    </w:p>
    <w:p w:rsidR="00C605F0" w:rsidRPr="0051508D" w:rsidRDefault="00C605F0" w:rsidP="00C605F0">
      <w:pPr>
        <w:pStyle w:val="PlainText"/>
        <w:jc w:val="both"/>
        <w:rPr>
          <w:rFonts w:ascii="Times New Roman" w:hAnsi="Times New Roman" w:cs="Times New Roman"/>
          <w:sz w:val="20"/>
          <w:szCs w:val="20"/>
        </w:rPr>
      </w:pPr>
    </w:p>
    <w:p w:rsidR="00C605F0" w:rsidRPr="0051508D" w:rsidRDefault="00C605F0" w:rsidP="00C605F0">
      <w:pPr>
        <w:shd w:val="clear" w:color="auto" w:fill="FFFFFF"/>
        <w:ind w:firstLine="118"/>
        <w:rPr>
          <w:rFonts w:ascii="Times New Roman" w:eastAsiaTheme="minorEastAsia" w:hAnsi="Times New Roman" w:cs="Times New Roman"/>
          <w:b/>
          <w:noProof/>
          <w:sz w:val="20"/>
          <w:szCs w:val="20"/>
          <w:lang w:eastAsia="en-NZ"/>
        </w:rPr>
      </w:pPr>
      <w:bookmarkStart w:id="121" w:name="_MailAutoSig"/>
      <w:r w:rsidRPr="0051508D">
        <w:rPr>
          <w:rFonts w:ascii="Times New Roman" w:eastAsiaTheme="minorEastAsia" w:hAnsi="Times New Roman" w:cs="Times New Roman"/>
          <w:b/>
          <w:noProof/>
          <w:sz w:val="20"/>
          <w:szCs w:val="20"/>
          <w:lang w:eastAsia="en-NZ"/>
        </w:rPr>
        <w:t>Fazeela Mohamed</w:t>
      </w:r>
    </w:p>
    <w:p w:rsidR="00C605F0" w:rsidRPr="0051508D" w:rsidRDefault="00C605F0" w:rsidP="00C605F0">
      <w:pPr>
        <w:shd w:val="clear" w:color="auto" w:fill="FFFFFF"/>
        <w:ind w:firstLine="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PhD Candidate,</w:t>
      </w:r>
    </w:p>
    <w:p w:rsidR="00C605F0" w:rsidRPr="0051508D" w:rsidRDefault="00C605F0" w:rsidP="00C605F0">
      <w:pPr>
        <w:ind w:firstLine="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 xml:space="preserve">School of Health Sciences,  </w:t>
      </w:r>
    </w:p>
    <w:p w:rsidR="00C605F0" w:rsidRPr="0051508D" w:rsidRDefault="00C605F0" w:rsidP="00C605F0">
      <w:pPr>
        <w:ind w:firstLine="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 xml:space="preserve">College of Education, Health and Human Development, </w:t>
      </w:r>
    </w:p>
    <w:p w:rsidR="00C605F0" w:rsidRPr="0051508D" w:rsidRDefault="00C605F0" w:rsidP="00C605F0">
      <w:pPr>
        <w:ind w:firstLine="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University of Canterbury,</w:t>
      </w:r>
    </w:p>
    <w:p w:rsidR="00C605F0" w:rsidRPr="0051508D" w:rsidRDefault="00C605F0" w:rsidP="00C605F0">
      <w:pPr>
        <w:ind w:firstLine="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Christchurch 8140,</w:t>
      </w:r>
    </w:p>
    <w:p w:rsidR="00C605F0" w:rsidRPr="0051508D" w:rsidRDefault="00C605F0" w:rsidP="00C605F0">
      <w:pPr>
        <w:ind w:left="118"/>
        <w:rPr>
          <w:rFonts w:ascii="Times New Roman" w:eastAsiaTheme="minorEastAsia" w:hAnsi="Times New Roman" w:cs="Times New Roman"/>
          <w:noProof/>
          <w:sz w:val="20"/>
          <w:szCs w:val="20"/>
          <w:lang w:eastAsia="en-NZ"/>
        </w:rPr>
      </w:pPr>
      <w:r w:rsidRPr="0051508D">
        <w:rPr>
          <w:rFonts w:ascii="Times New Roman" w:eastAsiaTheme="minorEastAsia" w:hAnsi="Times New Roman" w:cs="Times New Roman"/>
          <w:noProof/>
          <w:sz w:val="20"/>
          <w:szCs w:val="20"/>
          <w:lang w:eastAsia="en-NZ"/>
        </w:rPr>
        <w:t>New Zealand.</w:t>
      </w:r>
      <w:r w:rsidRPr="0051508D">
        <w:rPr>
          <w:rFonts w:ascii="Times New Roman" w:eastAsiaTheme="minorEastAsia" w:hAnsi="Times New Roman" w:cs="Times New Roman"/>
          <w:noProof/>
          <w:sz w:val="20"/>
          <w:szCs w:val="20"/>
          <w:lang w:eastAsia="en-NZ"/>
        </w:rPr>
        <w:br/>
        <w:t>Phone: +642108213534</w:t>
      </w:r>
    </w:p>
    <w:p w:rsidR="00C605F0" w:rsidRPr="0051508D" w:rsidRDefault="00C605F0" w:rsidP="00C605F0">
      <w:pPr>
        <w:shd w:val="clear" w:color="auto" w:fill="FFFFFF"/>
        <w:ind w:firstLine="118"/>
        <w:rPr>
          <w:rFonts w:ascii="Times New Roman" w:eastAsiaTheme="minorEastAsia" w:hAnsi="Times New Roman" w:cs="Times New Roman"/>
          <w:noProof/>
          <w:sz w:val="20"/>
          <w:szCs w:val="20"/>
          <w:lang w:eastAsia="en-NZ"/>
        </w:rPr>
      </w:pPr>
      <w:r w:rsidRPr="0051508D">
        <w:rPr>
          <w:rFonts w:ascii="Times New Roman" w:hAnsi="Times New Roman" w:cs="Times New Roman"/>
          <w:sz w:val="20"/>
          <w:szCs w:val="20"/>
        </w:rPr>
        <w:t xml:space="preserve">Email: </w:t>
      </w:r>
      <w:hyperlink r:id="rId6" w:history="1">
        <w:r w:rsidRPr="0051508D">
          <w:rPr>
            <w:rStyle w:val="Hyperlink"/>
            <w:rFonts w:ascii="Times New Roman" w:eastAsiaTheme="minorEastAsia" w:hAnsi="Times New Roman" w:cs="Times New Roman"/>
            <w:noProof/>
            <w:color w:val="auto"/>
            <w:sz w:val="20"/>
            <w:szCs w:val="20"/>
            <w:lang w:eastAsia="en-NZ"/>
          </w:rPr>
          <w:t>fazeela.mohamed@pg.canterbury.ac.nz</w:t>
        </w:r>
      </w:hyperlink>
      <w:r w:rsidRPr="0051508D">
        <w:rPr>
          <w:rFonts w:ascii="Times New Roman" w:eastAsiaTheme="minorEastAsia" w:hAnsi="Times New Roman" w:cs="Times New Roman"/>
          <w:noProof/>
          <w:sz w:val="20"/>
          <w:szCs w:val="20"/>
          <w:lang w:eastAsia="en-NZ"/>
        </w:rPr>
        <w:t xml:space="preserve"> </w:t>
      </w:r>
      <w:bookmarkEnd w:id="121"/>
    </w:p>
    <w:p w:rsidR="00C605F0" w:rsidRPr="0051508D" w:rsidRDefault="00C605F0" w:rsidP="00C605F0">
      <w:pPr>
        <w:jc w:val="both"/>
        <w:rPr>
          <w:rFonts w:ascii="Times New Roman" w:hAnsi="Times New Roman" w:cs="Times New Roman"/>
          <w:sz w:val="20"/>
          <w:szCs w:val="20"/>
          <w:lang w:eastAsia="en-NZ"/>
        </w:rPr>
      </w:pP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 xml:space="preserve">Arindam Basu </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Associate Professor,</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School of Health Sciences,</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405F Manawa,</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St Asaph Street,</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Christchurch 8011,</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New Zealand.</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Phone: +64 3 369 3509</w:t>
      </w:r>
    </w:p>
    <w:p w:rsidR="00C605F0" w:rsidRPr="0051508D" w:rsidRDefault="00C605F0" w:rsidP="00C605F0">
      <w:pPr>
        <w:ind w:firstLine="118"/>
        <w:jc w:val="both"/>
        <w:rPr>
          <w:rFonts w:ascii="Times New Roman" w:hAnsi="Times New Roman" w:cs="Times New Roman"/>
          <w:sz w:val="20"/>
          <w:szCs w:val="20"/>
          <w:lang w:eastAsia="en-NZ"/>
        </w:rPr>
      </w:pPr>
      <w:r w:rsidRPr="0051508D">
        <w:rPr>
          <w:rFonts w:ascii="Times New Roman" w:hAnsi="Times New Roman" w:cs="Times New Roman"/>
          <w:sz w:val="20"/>
          <w:szCs w:val="20"/>
          <w:lang w:eastAsia="en-NZ"/>
        </w:rPr>
        <w:t xml:space="preserve">Email: </w:t>
      </w:r>
      <w:hyperlink r:id="rId7" w:history="1">
        <w:r w:rsidRPr="0051508D">
          <w:rPr>
            <w:rStyle w:val="Hyperlink"/>
            <w:rFonts w:ascii="Times New Roman" w:hAnsi="Times New Roman" w:cs="Times New Roman"/>
            <w:color w:val="auto"/>
            <w:sz w:val="20"/>
            <w:szCs w:val="20"/>
            <w:lang w:eastAsia="en-NZ"/>
          </w:rPr>
          <w:t>arindam.basu@canterbury.ac.nz</w:t>
        </w:r>
      </w:hyperlink>
    </w:p>
    <w:p w:rsidR="00C605F0" w:rsidRPr="0051508D" w:rsidRDefault="00C605F0" w:rsidP="00C605F0">
      <w:pPr>
        <w:jc w:val="both"/>
        <w:rPr>
          <w:rFonts w:ascii="Times New Roman" w:hAnsi="Times New Roman" w:cs="Times New Roman"/>
          <w:bCs/>
          <w:sz w:val="20"/>
          <w:szCs w:val="20"/>
          <w:lang w:eastAsia="en-NZ"/>
        </w:rPr>
      </w:pPr>
    </w:p>
    <w:p w:rsidR="00C605F0" w:rsidRPr="0051508D" w:rsidRDefault="00C605F0" w:rsidP="00C605F0">
      <w:pPr>
        <w:ind w:firstLine="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Dr. Wendy Maddocks</w:t>
      </w:r>
    </w:p>
    <w:p w:rsidR="00C605F0" w:rsidRPr="0051508D" w:rsidRDefault="00C605F0" w:rsidP="00C605F0">
      <w:pPr>
        <w:ind w:firstLine="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Lecturer,</w:t>
      </w:r>
    </w:p>
    <w:p w:rsidR="00C605F0" w:rsidRPr="0051508D" w:rsidRDefault="00C605F0" w:rsidP="00C605F0">
      <w:pPr>
        <w:ind w:firstLine="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School of Health Sciences,</w:t>
      </w:r>
    </w:p>
    <w:p w:rsidR="00C605F0" w:rsidRPr="0051508D" w:rsidRDefault="00C605F0" w:rsidP="00C605F0">
      <w:pPr>
        <w:ind w:firstLine="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College of Education, Health and Human Development,</w:t>
      </w:r>
    </w:p>
    <w:p w:rsidR="00C605F0" w:rsidRPr="0051508D" w:rsidRDefault="00C605F0" w:rsidP="00C605F0">
      <w:pPr>
        <w:ind w:left="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University of Canterbury | Private Bag 4800 | Christchurch 8140, New Zealand</w:t>
      </w:r>
      <w:proofErr w:type="gramStart"/>
      <w:r w:rsidRPr="0051508D">
        <w:rPr>
          <w:rFonts w:ascii="Times New Roman" w:hAnsi="Times New Roman" w:cs="Times New Roman"/>
          <w:bCs/>
          <w:sz w:val="20"/>
          <w:szCs w:val="20"/>
          <w:lang w:eastAsia="en-NZ"/>
        </w:rPr>
        <w:t>,</w:t>
      </w:r>
      <w:proofErr w:type="gramEnd"/>
      <w:r w:rsidRPr="0051508D">
        <w:rPr>
          <w:rFonts w:ascii="Times New Roman" w:hAnsi="Times New Roman" w:cs="Times New Roman"/>
          <w:bCs/>
          <w:sz w:val="20"/>
          <w:szCs w:val="20"/>
          <w:lang w:eastAsia="en-NZ"/>
        </w:rPr>
        <w:br/>
        <w:t>Rm 405E, Manawa Building,</w:t>
      </w:r>
      <w:r w:rsidRPr="0051508D">
        <w:rPr>
          <w:rFonts w:ascii="Times New Roman" w:hAnsi="Times New Roman" w:cs="Times New Roman"/>
          <w:sz w:val="20"/>
          <w:szCs w:val="20"/>
          <w:lang w:eastAsia="en-NZ"/>
        </w:rPr>
        <w:t xml:space="preserve"> </w:t>
      </w:r>
      <w:r w:rsidRPr="0051508D">
        <w:rPr>
          <w:rFonts w:ascii="Times New Roman" w:hAnsi="Times New Roman" w:cs="Times New Roman"/>
          <w:bCs/>
          <w:sz w:val="20"/>
          <w:szCs w:val="20"/>
          <w:lang w:eastAsia="en-NZ"/>
        </w:rPr>
        <w:t>276 Antigua Street, Christchurch, New Zealand.</w:t>
      </w:r>
    </w:p>
    <w:p w:rsidR="00C605F0" w:rsidRPr="0051508D" w:rsidRDefault="00C605F0" w:rsidP="00C605F0">
      <w:pPr>
        <w:ind w:left="118"/>
        <w:rPr>
          <w:rFonts w:ascii="Times New Roman" w:hAnsi="Times New Roman" w:cs="Times New Roman"/>
          <w:bCs/>
          <w:sz w:val="20"/>
          <w:szCs w:val="20"/>
          <w:lang w:eastAsia="en-NZ"/>
        </w:rPr>
      </w:pPr>
      <w:r w:rsidRPr="0051508D">
        <w:rPr>
          <w:rFonts w:ascii="Times New Roman" w:hAnsi="Times New Roman" w:cs="Times New Roman"/>
          <w:bCs/>
          <w:sz w:val="20"/>
          <w:szCs w:val="20"/>
          <w:lang w:eastAsia="en-NZ"/>
        </w:rPr>
        <w:t>Phone: +64 02102701241</w:t>
      </w:r>
      <w:r w:rsidRPr="0051508D">
        <w:rPr>
          <w:rFonts w:ascii="Times New Roman" w:hAnsi="Times New Roman" w:cs="Times New Roman"/>
          <w:bCs/>
          <w:sz w:val="20"/>
          <w:szCs w:val="20"/>
          <w:lang w:eastAsia="en-NZ"/>
        </w:rPr>
        <w:br/>
        <w:t xml:space="preserve">Email: </w:t>
      </w:r>
      <w:hyperlink r:id="rId8" w:history="1">
        <w:r w:rsidRPr="0051508D">
          <w:rPr>
            <w:rStyle w:val="Hyperlink"/>
            <w:rFonts w:ascii="Times New Roman" w:hAnsi="Times New Roman" w:cs="Times New Roman"/>
            <w:bCs/>
            <w:color w:val="auto"/>
            <w:sz w:val="20"/>
            <w:szCs w:val="20"/>
            <w:lang w:eastAsia="en-NZ"/>
          </w:rPr>
          <w:t>wendy.maddocks@canterbury.ac.nz</w:t>
        </w:r>
      </w:hyperlink>
    </w:p>
    <w:p w:rsidR="00C605F0" w:rsidRPr="0051508D" w:rsidRDefault="00C605F0" w:rsidP="00C605F0">
      <w:pPr>
        <w:jc w:val="both"/>
        <w:rPr>
          <w:rFonts w:ascii="Times New Roman" w:hAnsi="Times New Roman" w:cs="Times New Roman"/>
          <w:bCs/>
          <w:sz w:val="20"/>
          <w:szCs w:val="20"/>
          <w:lang w:eastAsia="en-NZ"/>
        </w:rPr>
      </w:pPr>
    </w:p>
    <w:p w:rsidR="00C605F0" w:rsidRPr="0051508D" w:rsidRDefault="00C605F0" w:rsidP="0051508D">
      <w:pPr>
        <w:pStyle w:val="PlainText"/>
        <w:ind w:left="118"/>
        <w:jc w:val="both"/>
        <w:rPr>
          <w:rFonts w:ascii="Times New Roman" w:hAnsi="Times New Roman" w:cs="Times New Roman"/>
          <w:sz w:val="20"/>
          <w:szCs w:val="20"/>
        </w:rPr>
      </w:pPr>
      <w:r w:rsidRPr="0051508D">
        <w:rPr>
          <w:rFonts w:ascii="Times New Roman" w:hAnsi="Times New Roman" w:cs="Times New Roman"/>
          <w:sz w:val="20"/>
          <w:szCs w:val="20"/>
        </w:rPr>
        <w:t>Fazeela Mohamed, Arindam Basu, and Wendy Maddocks will be pleased to discuss any concerns you may have about participation</w:t>
      </w:r>
      <w:r w:rsidRPr="0051508D">
        <w:rPr>
          <w:rFonts w:ascii="Times New Roman" w:hAnsi="Times New Roman" w:cs="Times New Roman"/>
          <w:spacing w:val="-25"/>
          <w:sz w:val="20"/>
          <w:szCs w:val="20"/>
        </w:rPr>
        <w:t xml:space="preserve"> </w:t>
      </w:r>
      <w:r w:rsidRPr="0051508D">
        <w:rPr>
          <w:rFonts w:ascii="Times New Roman" w:hAnsi="Times New Roman" w:cs="Times New Roman"/>
          <w:sz w:val="20"/>
          <w:szCs w:val="20"/>
        </w:rPr>
        <w:t>in the</w:t>
      </w:r>
      <w:r w:rsidRPr="0051508D">
        <w:rPr>
          <w:rFonts w:ascii="Times New Roman" w:hAnsi="Times New Roman" w:cs="Times New Roman"/>
          <w:spacing w:val="-4"/>
          <w:sz w:val="20"/>
          <w:szCs w:val="20"/>
        </w:rPr>
        <w:t xml:space="preserve"> </w:t>
      </w:r>
      <w:r w:rsidRPr="0051508D">
        <w:rPr>
          <w:rFonts w:ascii="Times New Roman" w:hAnsi="Times New Roman" w:cs="Times New Roman"/>
          <w:sz w:val="20"/>
          <w:szCs w:val="20"/>
        </w:rPr>
        <w:t>project.</w:t>
      </w:r>
    </w:p>
    <w:p w:rsidR="00C605F0" w:rsidRPr="0051508D" w:rsidRDefault="00C605F0" w:rsidP="00C605F0">
      <w:pPr>
        <w:spacing w:before="6"/>
        <w:jc w:val="both"/>
        <w:rPr>
          <w:rFonts w:ascii="Times New Roman" w:eastAsia="Times New Roman" w:hAnsi="Times New Roman" w:cs="Times New Roman"/>
          <w:sz w:val="20"/>
          <w:szCs w:val="20"/>
        </w:rPr>
      </w:pPr>
    </w:p>
    <w:p w:rsidR="00C605F0" w:rsidRPr="0051508D" w:rsidRDefault="00C605F0" w:rsidP="00C605F0">
      <w:pPr>
        <w:pStyle w:val="BodyText"/>
        <w:ind w:right="123"/>
        <w:jc w:val="both"/>
        <w:rPr>
          <w:rFonts w:cs="Times New Roman"/>
          <w:sz w:val="20"/>
          <w:szCs w:val="20"/>
        </w:rPr>
      </w:pPr>
      <w:r w:rsidRPr="0051508D">
        <w:rPr>
          <w:rFonts w:cs="Times New Roman"/>
          <w:sz w:val="20"/>
          <w:szCs w:val="20"/>
        </w:rPr>
        <w:t>This project has been reviewed and approved by the University of Canterbury Human Ethics Committee,</w:t>
      </w:r>
      <w:r w:rsidRPr="0051508D">
        <w:rPr>
          <w:rFonts w:cs="Times New Roman"/>
          <w:spacing w:val="-27"/>
          <w:sz w:val="20"/>
          <w:szCs w:val="20"/>
        </w:rPr>
        <w:t xml:space="preserve"> </w:t>
      </w:r>
      <w:r w:rsidRPr="0051508D">
        <w:rPr>
          <w:rFonts w:cs="Times New Roman"/>
          <w:sz w:val="20"/>
          <w:szCs w:val="20"/>
        </w:rPr>
        <w:t>and participants should address any complaints to The Chair, Human Ethics Committee, University</w:t>
      </w:r>
      <w:r w:rsidRPr="0051508D">
        <w:rPr>
          <w:rFonts w:cs="Times New Roman"/>
          <w:spacing w:val="-16"/>
          <w:sz w:val="20"/>
          <w:szCs w:val="20"/>
        </w:rPr>
        <w:t xml:space="preserve"> </w:t>
      </w:r>
      <w:r w:rsidRPr="0051508D">
        <w:rPr>
          <w:rFonts w:cs="Times New Roman"/>
          <w:sz w:val="20"/>
          <w:szCs w:val="20"/>
        </w:rPr>
        <w:t xml:space="preserve">of Canterbury, </w:t>
      </w:r>
      <w:proofErr w:type="gramStart"/>
      <w:r w:rsidRPr="0051508D">
        <w:rPr>
          <w:rFonts w:cs="Times New Roman"/>
          <w:sz w:val="20"/>
          <w:szCs w:val="20"/>
        </w:rPr>
        <w:t>Private Bag 4800, Christchurch</w:t>
      </w:r>
      <w:r w:rsidRPr="0051508D">
        <w:rPr>
          <w:rFonts w:cs="Times New Roman"/>
          <w:spacing w:val="-13"/>
          <w:sz w:val="20"/>
          <w:szCs w:val="20"/>
        </w:rPr>
        <w:t xml:space="preserve"> </w:t>
      </w:r>
      <w:r w:rsidRPr="0051508D">
        <w:rPr>
          <w:rFonts w:cs="Times New Roman"/>
          <w:sz w:val="20"/>
          <w:szCs w:val="20"/>
        </w:rPr>
        <w:t>(</w:t>
      </w:r>
      <w:hyperlink r:id="rId9">
        <w:r w:rsidRPr="0051508D">
          <w:rPr>
            <w:rFonts w:cs="Times New Roman"/>
            <w:sz w:val="20"/>
            <w:szCs w:val="20"/>
            <w:u w:val="single" w:color="0000FF"/>
          </w:rPr>
          <w:t>human-ethics@canterbury.ac.nz</w:t>
        </w:r>
      </w:hyperlink>
      <w:proofErr w:type="gramEnd"/>
      <w:r w:rsidRPr="0051508D">
        <w:rPr>
          <w:rFonts w:cs="Times New Roman"/>
          <w:sz w:val="20"/>
          <w:szCs w:val="20"/>
        </w:rPr>
        <w:t>).</w:t>
      </w:r>
    </w:p>
    <w:p w:rsidR="00C605F0" w:rsidRPr="0051508D" w:rsidRDefault="00C605F0" w:rsidP="00C605F0">
      <w:pPr>
        <w:spacing w:before="2"/>
        <w:jc w:val="both"/>
        <w:rPr>
          <w:rFonts w:ascii="Times New Roman" w:eastAsia="Times New Roman" w:hAnsi="Times New Roman" w:cs="Times New Roman"/>
          <w:sz w:val="20"/>
          <w:szCs w:val="20"/>
        </w:rPr>
      </w:pPr>
    </w:p>
    <w:p w:rsidR="00C605F0" w:rsidRPr="0051508D" w:rsidRDefault="00C605F0" w:rsidP="00C605F0">
      <w:pPr>
        <w:pStyle w:val="Normal1"/>
        <w:widowControl/>
        <w:spacing w:after="200" w:line="276" w:lineRule="auto"/>
        <w:ind w:left="118"/>
        <w:jc w:val="both"/>
        <w:rPr>
          <w:rFonts w:ascii="Times New Roman" w:eastAsia="Libre Baskerville" w:hAnsi="Times New Roman" w:cs="Times New Roman"/>
          <w:color w:val="auto"/>
          <w:sz w:val="20"/>
          <w:szCs w:val="20"/>
          <w:lang w:val="en-NZ"/>
        </w:rPr>
      </w:pPr>
      <w:r w:rsidRPr="0051508D">
        <w:rPr>
          <w:rFonts w:ascii="Times New Roman" w:hAnsi="Times New Roman" w:cs="Times New Roman"/>
          <w:color w:val="auto"/>
          <w:sz w:val="20"/>
          <w:szCs w:val="20"/>
        </w:rPr>
        <w:t>If</w:t>
      </w:r>
      <w:r w:rsidR="0051508D" w:rsidRPr="0051508D">
        <w:rPr>
          <w:rFonts w:ascii="Times New Roman" w:hAnsi="Times New Roman" w:cs="Times New Roman"/>
          <w:color w:val="auto"/>
          <w:sz w:val="20"/>
          <w:szCs w:val="20"/>
        </w:rPr>
        <w:t xml:space="preserve"> you agree to participate in this</w:t>
      </w:r>
      <w:r w:rsidRPr="0051508D">
        <w:rPr>
          <w:rFonts w:ascii="Times New Roman" w:hAnsi="Times New Roman" w:cs="Times New Roman"/>
          <w:color w:val="auto"/>
          <w:sz w:val="20"/>
          <w:szCs w:val="20"/>
        </w:rPr>
        <w:t xml:space="preserve"> study,</w:t>
      </w:r>
      <w:r w:rsidR="0051508D" w:rsidRPr="0051508D">
        <w:rPr>
          <w:rFonts w:ascii="Times New Roman" w:hAnsi="Times New Roman" w:cs="Times New Roman"/>
          <w:color w:val="auto"/>
          <w:sz w:val="20"/>
          <w:szCs w:val="20"/>
        </w:rPr>
        <w:t xml:space="preserve"> please provide your contact details to public health division of the island you are resided in</w:t>
      </w:r>
      <w:r w:rsidRPr="0051508D">
        <w:rPr>
          <w:rFonts w:ascii="Times New Roman" w:hAnsi="Times New Roman" w:cs="Times New Roman"/>
          <w:color w:val="auto"/>
          <w:sz w:val="20"/>
          <w:szCs w:val="20"/>
        </w:rPr>
        <w:t xml:space="preserve">. </w:t>
      </w:r>
      <w:r w:rsidR="0051508D" w:rsidRPr="0051508D">
        <w:rPr>
          <w:rFonts w:ascii="Times New Roman" w:hAnsi="Times New Roman" w:cs="Times New Roman"/>
          <w:color w:val="auto"/>
          <w:sz w:val="20"/>
          <w:szCs w:val="20"/>
        </w:rPr>
        <w:t xml:space="preserve">I will collect this information from Ministry of Health and will be in touch with you thereafter. </w:t>
      </w:r>
    </w:p>
    <w:p w:rsidR="009454EC" w:rsidRPr="0051508D" w:rsidRDefault="009454EC">
      <w:pPr>
        <w:rPr>
          <w:sz w:val="20"/>
          <w:szCs w:val="20"/>
        </w:rPr>
      </w:pPr>
    </w:p>
    <w:sectPr w:rsidR="009454EC" w:rsidRPr="00515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re Baskervill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65827"/>
    <w:multiLevelType w:val="hybridMultilevel"/>
    <w:tmpl w:val="14541D24"/>
    <w:lvl w:ilvl="0" w:tplc="74E63F12">
      <w:numFmt w:val="bullet"/>
      <w:lvlText w:val="-"/>
      <w:lvlJc w:val="left"/>
      <w:pPr>
        <w:ind w:left="478" w:hanging="360"/>
      </w:pPr>
      <w:rPr>
        <w:rFonts w:ascii="Times New Roman" w:eastAsiaTheme="minorHAnsi" w:hAnsi="Times New Roman" w:cs="Times New Roman" w:hint="default"/>
      </w:rPr>
    </w:lvl>
    <w:lvl w:ilvl="1" w:tplc="14090003" w:tentative="1">
      <w:start w:val="1"/>
      <w:numFmt w:val="bullet"/>
      <w:lvlText w:val="o"/>
      <w:lvlJc w:val="left"/>
      <w:pPr>
        <w:ind w:left="1198" w:hanging="360"/>
      </w:pPr>
      <w:rPr>
        <w:rFonts w:ascii="Courier New" w:hAnsi="Courier New" w:cs="Courier New" w:hint="default"/>
      </w:rPr>
    </w:lvl>
    <w:lvl w:ilvl="2" w:tplc="14090005" w:tentative="1">
      <w:start w:val="1"/>
      <w:numFmt w:val="bullet"/>
      <w:lvlText w:val=""/>
      <w:lvlJc w:val="left"/>
      <w:pPr>
        <w:ind w:left="1918" w:hanging="360"/>
      </w:pPr>
      <w:rPr>
        <w:rFonts w:ascii="Wingdings" w:hAnsi="Wingdings" w:hint="default"/>
      </w:rPr>
    </w:lvl>
    <w:lvl w:ilvl="3" w:tplc="14090001" w:tentative="1">
      <w:start w:val="1"/>
      <w:numFmt w:val="bullet"/>
      <w:lvlText w:val=""/>
      <w:lvlJc w:val="left"/>
      <w:pPr>
        <w:ind w:left="2638" w:hanging="360"/>
      </w:pPr>
      <w:rPr>
        <w:rFonts w:ascii="Symbol" w:hAnsi="Symbol" w:hint="default"/>
      </w:rPr>
    </w:lvl>
    <w:lvl w:ilvl="4" w:tplc="14090003" w:tentative="1">
      <w:start w:val="1"/>
      <w:numFmt w:val="bullet"/>
      <w:lvlText w:val="o"/>
      <w:lvlJc w:val="left"/>
      <w:pPr>
        <w:ind w:left="3358" w:hanging="360"/>
      </w:pPr>
      <w:rPr>
        <w:rFonts w:ascii="Courier New" w:hAnsi="Courier New" w:cs="Courier New" w:hint="default"/>
      </w:rPr>
    </w:lvl>
    <w:lvl w:ilvl="5" w:tplc="14090005" w:tentative="1">
      <w:start w:val="1"/>
      <w:numFmt w:val="bullet"/>
      <w:lvlText w:val=""/>
      <w:lvlJc w:val="left"/>
      <w:pPr>
        <w:ind w:left="4078" w:hanging="360"/>
      </w:pPr>
      <w:rPr>
        <w:rFonts w:ascii="Wingdings" w:hAnsi="Wingdings" w:hint="default"/>
      </w:rPr>
    </w:lvl>
    <w:lvl w:ilvl="6" w:tplc="14090001" w:tentative="1">
      <w:start w:val="1"/>
      <w:numFmt w:val="bullet"/>
      <w:lvlText w:val=""/>
      <w:lvlJc w:val="left"/>
      <w:pPr>
        <w:ind w:left="4798" w:hanging="360"/>
      </w:pPr>
      <w:rPr>
        <w:rFonts w:ascii="Symbol" w:hAnsi="Symbol" w:hint="default"/>
      </w:rPr>
    </w:lvl>
    <w:lvl w:ilvl="7" w:tplc="14090003" w:tentative="1">
      <w:start w:val="1"/>
      <w:numFmt w:val="bullet"/>
      <w:lvlText w:val="o"/>
      <w:lvlJc w:val="left"/>
      <w:pPr>
        <w:ind w:left="5518" w:hanging="360"/>
      </w:pPr>
      <w:rPr>
        <w:rFonts w:ascii="Courier New" w:hAnsi="Courier New" w:cs="Courier New" w:hint="default"/>
      </w:rPr>
    </w:lvl>
    <w:lvl w:ilvl="8" w:tplc="14090005" w:tentative="1">
      <w:start w:val="1"/>
      <w:numFmt w:val="bullet"/>
      <w:lvlText w:val=""/>
      <w:lvlJc w:val="left"/>
      <w:pPr>
        <w:ind w:left="6238"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n Basu">
    <w15:presenceInfo w15:providerId="Windows Live" w15:userId="a2e0b5f311869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F0"/>
    <w:rsid w:val="001F4402"/>
    <w:rsid w:val="00277DE0"/>
    <w:rsid w:val="0051508D"/>
    <w:rsid w:val="00565B33"/>
    <w:rsid w:val="00584E4F"/>
    <w:rsid w:val="005C6809"/>
    <w:rsid w:val="00650DB7"/>
    <w:rsid w:val="008A0D1D"/>
    <w:rsid w:val="009454EC"/>
    <w:rsid w:val="009A50CA"/>
    <w:rsid w:val="00B73E93"/>
    <w:rsid w:val="00C605F0"/>
    <w:rsid w:val="00C84D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3101"/>
  <w15:chartTrackingRefBased/>
  <w15:docId w15:val="{FECC401B-2FBE-4DD0-BAEB-0BC0DC22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605F0"/>
    <w:pPr>
      <w:widowControl w:val="0"/>
      <w:spacing w:after="0" w:line="240" w:lineRule="auto"/>
    </w:pPr>
    <w:rPr>
      <w:lang w:val="en-US"/>
    </w:rPr>
  </w:style>
  <w:style w:type="paragraph" w:styleId="Heading1">
    <w:name w:val="heading 1"/>
    <w:basedOn w:val="Normal"/>
    <w:next w:val="Normal"/>
    <w:link w:val="Heading1Char"/>
    <w:uiPriority w:val="1"/>
    <w:qFormat/>
    <w:rsid w:val="00B73E93"/>
    <w:pPr>
      <w:keepNext/>
      <w:keepLines/>
      <w:widowControl/>
      <w:spacing w:before="240" w:line="480" w:lineRule="auto"/>
      <w:jc w:val="center"/>
      <w:outlineLvl w:val="0"/>
    </w:pPr>
    <w:rPr>
      <w:rFonts w:ascii="Times New Roman" w:eastAsiaTheme="majorEastAsia" w:hAnsi="Times New Roman" w:cstheme="majorBidi"/>
      <w:b/>
      <w:color w:val="000000" w:themeColor="text1"/>
      <w:sz w:val="24"/>
      <w:szCs w:val="32"/>
      <w:lang w:val="en-NZ"/>
    </w:rPr>
  </w:style>
  <w:style w:type="paragraph" w:styleId="Heading2">
    <w:name w:val="heading 2"/>
    <w:basedOn w:val="Normal"/>
    <w:next w:val="Normal"/>
    <w:link w:val="Heading2Char"/>
    <w:uiPriority w:val="1"/>
    <w:unhideWhenUsed/>
    <w:qFormat/>
    <w:rsid w:val="00B73E93"/>
    <w:pPr>
      <w:keepNext/>
      <w:keepLines/>
      <w:widowControl/>
      <w:spacing w:before="40" w:line="480" w:lineRule="auto"/>
      <w:outlineLvl w:val="1"/>
    </w:pPr>
    <w:rPr>
      <w:rFonts w:ascii="Times New Roman" w:eastAsiaTheme="majorEastAsia" w:hAnsi="Times New Roman" w:cstheme="majorBidi"/>
      <w:b/>
      <w:color w:val="000000" w:themeColor="text1"/>
      <w:sz w:val="24"/>
      <w:szCs w:val="26"/>
      <w:lang w:val="en-NZ"/>
    </w:rPr>
  </w:style>
  <w:style w:type="paragraph" w:styleId="Heading3">
    <w:name w:val="heading 3"/>
    <w:basedOn w:val="Normal"/>
    <w:next w:val="Normal"/>
    <w:link w:val="Heading3Char"/>
    <w:uiPriority w:val="9"/>
    <w:unhideWhenUsed/>
    <w:qFormat/>
    <w:rsid w:val="00B73E93"/>
    <w:pPr>
      <w:keepNext/>
      <w:keepLines/>
      <w:widowControl/>
      <w:spacing w:before="40" w:line="480" w:lineRule="auto"/>
      <w:outlineLvl w:val="2"/>
    </w:pPr>
    <w:rPr>
      <w:rFonts w:ascii="Times New Roman" w:eastAsiaTheme="majorEastAsia" w:hAnsi="Times New Roman" w:cstheme="majorBidi"/>
      <w:b/>
      <w:sz w:val="24"/>
      <w:szCs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BodyText">
    <w:name w:val="Body Text"/>
    <w:basedOn w:val="Normal"/>
    <w:link w:val="BodyTextChar"/>
    <w:uiPriority w:val="1"/>
    <w:qFormat/>
    <w:rsid w:val="00C605F0"/>
    <w:pPr>
      <w:ind w:left="118"/>
    </w:pPr>
    <w:rPr>
      <w:rFonts w:ascii="Times New Roman" w:eastAsia="Times New Roman" w:hAnsi="Times New Roman"/>
    </w:rPr>
  </w:style>
  <w:style w:type="character" w:customStyle="1" w:styleId="BodyTextChar">
    <w:name w:val="Body Text Char"/>
    <w:basedOn w:val="DefaultParagraphFont"/>
    <w:link w:val="BodyText"/>
    <w:uiPriority w:val="1"/>
    <w:rsid w:val="00C605F0"/>
    <w:rPr>
      <w:rFonts w:ascii="Times New Roman" w:eastAsia="Times New Roman" w:hAnsi="Times New Roman"/>
      <w:lang w:val="en-US"/>
    </w:rPr>
  </w:style>
  <w:style w:type="paragraph" w:customStyle="1" w:styleId="Normal1">
    <w:name w:val="Normal1"/>
    <w:rsid w:val="00C605F0"/>
    <w:pPr>
      <w:widowControl w:val="0"/>
      <w:spacing w:after="0" w:line="240" w:lineRule="auto"/>
    </w:pPr>
    <w:rPr>
      <w:rFonts w:eastAsiaTheme="minorEastAsia"/>
      <w:color w:val="000000"/>
      <w:sz w:val="24"/>
      <w:szCs w:val="24"/>
      <w:lang w:val="en-US" w:eastAsia="ja-JP"/>
    </w:rPr>
  </w:style>
  <w:style w:type="character" w:styleId="Hyperlink">
    <w:name w:val="Hyperlink"/>
    <w:basedOn w:val="DefaultParagraphFont"/>
    <w:uiPriority w:val="99"/>
    <w:semiHidden/>
    <w:unhideWhenUsed/>
    <w:rsid w:val="00C605F0"/>
    <w:rPr>
      <w:color w:val="0563C1" w:themeColor="hyperlink"/>
      <w:u w:val="single"/>
    </w:rPr>
  </w:style>
  <w:style w:type="paragraph" w:styleId="PlainText">
    <w:name w:val="Plain Text"/>
    <w:basedOn w:val="Normal"/>
    <w:link w:val="PlainTextChar"/>
    <w:uiPriority w:val="99"/>
    <w:unhideWhenUsed/>
    <w:rsid w:val="00C605F0"/>
    <w:pPr>
      <w:widowControl/>
    </w:pPr>
    <w:rPr>
      <w:rFonts w:ascii="Calibri" w:hAnsi="Calibri"/>
      <w:szCs w:val="21"/>
      <w:lang w:val="en-NZ"/>
    </w:rPr>
  </w:style>
  <w:style w:type="character" w:customStyle="1" w:styleId="PlainTextChar">
    <w:name w:val="Plain Text Char"/>
    <w:basedOn w:val="DefaultParagraphFont"/>
    <w:link w:val="PlainText"/>
    <w:uiPriority w:val="99"/>
    <w:rsid w:val="00C605F0"/>
    <w:rPr>
      <w:rFonts w:ascii="Calibri" w:hAnsi="Calibri"/>
      <w:szCs w:val="21"/>
    </w:rPr>
  </w:style>
  <w:style w:type="paragraph" w:styleId="ListParagraph">
    <w:name w:val="List Paragraph"/>
    <w:basedOn w:val="Normal"/>
    <w:uiPriority w:val="34"/>
    <w:qFormat/>
    <w:rsid w:val="00277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ndy.maddocks@canterbury.ac.nz" TargetMode="External"/><Relationship Id="rId3" Type="http://schemas.openxmlformats.org/officeDocument/2006/relationships/settings" Target="settings.xml"/><Relationship Id="rId7" Type="http://schemas.openxmlformats.org/officeDocument/2006/relationships/hyperlink" Target="mailto:arindam.basu@canterbury.ac.n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zeela.mohamed@pg.canterbury.ac.nz" TargetMode="Externa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uman-ethics@canterbur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Arin Basu</cp:lastModifiedBy>
  <cp:revision>4</cp:revision>
  <dcterms:created xsi:type="dcterms:W3CDTF">2020-02-06T21:10:00Z</dcterms:created>
  <dcterms:modified xsi:type="dcterms:W3CDTF">2020-02-06T22:59:00Z</dcterms:modified>
</cp:coreProperties>
</file>