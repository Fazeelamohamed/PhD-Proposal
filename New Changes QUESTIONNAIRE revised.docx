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75" w14:textId="77777777" w:rsidR="00496027" w:rsidRPr="004E7ABB" w:rsidRDefault="00496027" w:rsidP="00496027">
      <w:pPr>
        <w:spacing w:line="240" w:lineRule="auto"/>
        <w:jc w:val="center"/>
        <w:rPr>
          <w:b/>
        </w:rPr>
      </w:pPr>
      <w:r>
        <w:rPr>
          <w:b/>
        </w:rPr>
        <w:t xml:space="preserve">Appendix 1 </w:t>
      </w:r>
      <w:r w:rsidRPr="004E7ABB">
        <w:rPr>
          <w:b/>
        </w:rPr>
        <w:t>QUESTIONNAIRE</w:t>
      </w:r>
    </w:p>
    <w:p w14:paraId="01DA57FD" w14:textId="77777777" w:rsidR="00496027" w:rsidRPr="00FF3BC8" w:rsidRDefault="00496027" w:rsidP="00496027">
      <w:pPr>
        <w:pBdr>
          <w:bottom w:val="single" w:sz="4" w:space="1" w:color="auto"/>
        </w:pBdr>
        <w:spacing w:line="240" w:lineRule="auto"/>
        <w:jc w:val="center"/>
        <w:rPr>
          <w:b/>
          <w:i/>
        </w:rPr>
      </w:pPr>
      <w:r w:rsidRPr="00FF3BC8">
        <w:rPr>
          <w:b/>
          <w:i/>
        </w:rPr>
        <w:t>Access to primary healthcare and ambu</w:t>
      </w:r>
      <w:r>
        <w:rPr>
          <w:b/>
          <w:i/>
        </w:rPr>
        <w:t>latory care sensitive hospitalisations</w:t>
      </w:r>
      <w:r w:rsidRPr="00FF3BC8">
        <w:rPr>
          <w:b/>
          <w:i/>
        </w:rPr>
        <w:t xml:space="preserve"> in the Maldives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404"/>
        <w:gridCol w:w="3404"/>
      </w:tblGrid>
      <w:tr w:rsidR="00496027" w14:paraId="17259902" w14:textId="77777777" w:rsidTr="00AA16A9">
        <w:tc>
          <w:tcPr>
            <w:tcW w:w="5612" w:type="dxa"/>
            <w:gridSpan w:val="2"/>
            <w:tcBorders>
              <w:right w:val="single" w:sz="4" w:space="0" w:color="auto"/>
            </w:tcBorders>
          </w:tcPr>
          <w:p w14:paraId="306E4473" w14:textId="77777777" w:rsidR="00496027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26BAE">
              <w:rPr>
                <w:b/>
              </w:rPr>
              <w:t>Identification:</w:t>
            </w:r>
          </w:p>
        </w:tc>
        <w:tc>
          <w:tcPr>
            <w:tcW w:w="3404" w:type="dxa"/>
            <w:tcBorders>
              <w:left w:val="single" w:sz="4" w:space="0" w:color="auto"/>
            </w:tcBorders>
          </w:tcPr>
          <w:p w14:paraId="1144CAD2" w14:textId="77777777" w:rsidR="00496027" w:rsidRPr="00057C7B" w:rsidRDefault="00496027" w:rsidP="00AA16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Coding category</w:t>
            </w:r>
          </w:p>
        </w:tc>
      </w:tr>
      <w:tr w:rsidR="00496027" w14:paraId="7EC51936" w14:textId="77777777" w:rsidTr="00AA16A9">
        <w:tc>
          <w:tcPr>
            <w:tcW w:w="2208" w:type="dxa"/>
          </w:tcPr>
          <w:p w14:paraId="186B967B" w14:textId="77777777" w:rsidR="00496027" w:rsidRDefault="00496027" w:rsidP="00AA16A9">
            <w:pPr>
              <w:spacing w:line="240" w:lineRule="auto"/>
            </w:pPr>
            <w:r>
              <w:t>Cluster region</w:t>
            </w:r>
          </w:p>
        </w:tc>
        <w:tc>
          <w:tcPr>
            <w:tcW w:w="3404" w:type="dxa"/>
          </w:tcPr>
          <w:p w14:paraId="72789B5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 w:val="restart"/>
          </w:tcPr>
          <w:p w14:paraId="17ED1ED9" w14:textId="77777777" w:rsidR="00496027" w:rsidRDefault="00173D09" w:rsidP="00AA16A9">
            <w:pPr>
              <w:spacing w:line="240" w:lineRule="auto"/>
            </w:pPr>
            <w:r>
              <w:t>Coding category 100 - 105</w:t>
            </w:r>
          </w:p>
        </w:tc>
      </w:tr>
      <w:tr w:rsidR="00496027" w14:paraId="61A774E2" w14:textId="77777777" w:rsidTr="00AA16A9">
        <w:tc>
          <w:tcPr>
            <w:tcW w:w="2208" w:type="dxa"/>
          </w:tcPr>
          <w:p w14:paraId="6A65172A" w14:textId="77777777" w:rsidR="00496027" w:rsidRDefault="00496027" w:rsidP="00AA16A9">
            <w:pPr>
              <w:spacing w:line="240" w:lineRule="auto"/>
            </w:pPr>
            <w:r>
              <w:t>Island name</w:t>
            </w:r>
          </w:p>
        </w:tc>
        <w:tc>
          <w:tcPr>
            <w:tcW w:w="3404" w:type="dxa"/>
          </w:tcPr>
          <w:p w14:paraId="43368B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1E91FD19" w14:textId="77777777" w:rsidR="00496027" w:rsidRDefault="00496027" w:rsidP="00AA16A9">
            <w:pPr>
              <w:spacing w:line="240" w:lineRule="auto"/>
            </w:pPr>
          </w:p>
        </w:tc>
      </w:tr>
      <w:tr w:rsidR="00496027" w14:paraId="118BD20A" w14:textId="77777777" w:rsidTr="00AA16A9">
        <w:tc>
          <w:tcPr>
            <w:tcW w:w="2208" w:type="dxa"/>
          </w:tcPr>
          <w:p w14:paraId="703BE2E8" w14:textId="77777777" w:rsidR="00496027" w:rsidRDefault="00496027" w:rsidP="00AA16A9">
            <w:pPr>
              <w:spacing w:line="240" w:lineRule="auto"/>
            </w:pPr>
            <w:r>
              <w:t>Island population category</w:t>
            </w:r>
          </w:p>
        </w:tc>
        <w:tc>
          <w:tcPr>
            <w:tcW w:w="3404" w:type="dxa"/>
          </w:tcPr>
          <w:p w14:paraId="447CD232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0398A202" w14:textId="77777777" w:rsidR="00496027" w:rsidRDefault="00496027" w:rsidP="00AA16A9">
            <w:pPr>
              <w:spacing w:line="240" w:lineRule="auto"/>
            </w:pPr>
          </w:p>
        </w:tc>
      </w:tr>
      <w:tr w:rsidR="00496027" w14:paraId="2650ABEF" w14:textId="77777777" w:rsidTr="00AA16A9">
        <w:tc>
          <w:tcPr>
            <w:tcW w:w="2208" w:type="dxa"/>
          </w:tcPr>
          <w:p w14:paraId="3C057CA9" w14:textId="77777777" w:rsidR="00496027" w:rsidRDefault="00496027" w:rsidP="00AA16A9">
            <w:pPr>
              <w:spacing w:line="240" w:lineRule="auto"/>
            </w:pPr>
            <w:r>
              <w:t>Hospital name</w:t>
            </w:r>
          </w:p>
        </w:tc>
        <w:tc>
          <w:tcPr>
            <w:tcW w:w="3404" w:type="dxa"/>
          </w:tcPr>
          <w:p w14:paraId="398C2D9F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51BEF883" w14:textId="77777777" w:rsidR="00496027" w:rsidRDefault="00496027" w:rsidP="00AA16A9">
            <w:pPr>
              <w:spacing w:line="240" w:lineRule="auto"/>
            </w:pPr>
          </w:p>
        </w:tc>
      </w:tr>
      <w:tr w:rsidR="00496027" w14:paraId="3FA1072A" w14:textId="77777777" w:rsidTr="00AA16A9">
        <w:tc>
          <w:tcPr>
            <w:tcW w:w="2208" w:type="dxa"/>
          </w:tcPr>
          <w:p w14:paraId="7FE0AA57" w14:textId="77777777" w:rsidR="00496027" w:rsidRDefault="00496027" w:rsidP="00AA16A9">
            <w:pPr>
              <w:spacing w:line="240" w:lineRule="auto"/>
            </w:pPr>
            <w:r>
              <w:t>Participant ID</w:t>
            </w:r>
          </w:p>
        </w:tc>
        <w:tc>
          <w:tcPr>
            <w:tcW w:w="3404" w:type="dxa"/>
          </w:tcPr>
          <w:p w14:paraId="68F3C6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B127F0D" w14:textId="77777777" w:rsidR="00496027" w:rsidRDefault="00496027" w:rsidP="00AA16A9">
            <w:pPr>
              <w:spacing w:line="240" w:lineRule="auto"/>
            </w:pPr>
          </w:p>
        </w:tc>
      </w:tr>
      <w:tr w:rsidR="00496027" w14:paraId="3B9C74E6" w14:textId="77777777" w:rsidTr="00AA16A9">
        <w:tc>
          <w:tcPr>
            <w:tcW w:w="2208" w:type="dxa"/>
          </w:tcPr>
          <w:p w14:paraId="1F9CB066" w14:textId="77777777" w:rsidR="00496027" w:rsidRDefault="00496027" w:rsidP="00AA16A9">
            <w:pPr>
              <w:spacing w:line="240" w:lineRule="auto"/>
            </w:pPr>
            <w:r>
              <w:t>Participant type</w:t>
            </w:r>
          </w:p>
        </w:tc>
        <w:tc>
          <w:tcPr>
            <w:tcW w:w="3404" w:type="dxa"/>
          </w:tcPr>
          <w:p w14:paraId="5928003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E9DED10" w14:textId="77777777" w:rsidR="00496027" w:rsidRDefault="00496027" w:rsidP="00AA16A9">
            <w:pPr>
              <w:spacing w:line="240" w:lineRule="auto"/>
            </w:pPr>
          </w:p>
        </w:tc>
      </w:tr>
      <w:tr w:rsidR="00496027" w:rsidRPr="00FF3BC8" w14:paraId="1B460C55" w14:textId="77777777" w:rsidTr="00AA16A9">
        <w:tc>
          <w:tcPr>
            <w:tcW w:w="5612" w:type="dxa"/>
            <w:gridSpan w:val="2"/>
          </w:tcPr>
          <w:p w14:paraId="7C3D7F95" w14:textId="77777777" w:rsidR="00496027" w:rsidRDefault="00496027" w:rsidP="00AA16A9">
            <w:pPr>
              <w:spacing w:line="240" w:lineRule="auto"/>
            </w:pPr>
            <w:r>
              <w:t>Island population category codes:</w:t>
            </w:r>
          </w:p>
          <w:p w14:paraId="5E5463C6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High population</w:t>
            </w:r>
          </w:p>
          <w:p w14:paraId="66848B74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Average population</w:t>
            </w:r>
          </w:p>
          <w:p w14:paraId="05E6C9E5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Low population</w:t>
            </w:r>
          </w:p>
          <w:p w14:paraId="01DC0720" w14:textId="77777777" w:rsidR="00496027" w:rsidRDefault="00496027" w:rsidP="00AA16A9">
            <w:pPr>
              <w:spacing w:line="240" w:lineRule="auto"/>
            </w:pPr>
            <w:r>
              <w:t>Participant type codes:</w:t>
            </w:r>
          </w:p>
          <w:p w14:paraId="7109FB30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Hypertension</w:t>
            </w:r>
          </w:p>
          <w:p w14:paraId="26F652DB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Diabetes</w:t>
            </w:r>
          </w:p>
          <w:p w14:paraId="52D5740C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heart failure</w:t>
            </w:r>
          </w:p>
          <w:p w14:paraId="61D1DE0D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obstructive pulmonary disease</w:t>
            </w:r>
          </w:p>
          <w:p w14:paraId="4B4095ED" w14:textId="77777777" w:rsidR="00496027" w:rsidRPr="00FF3BC8" w:rsidRDefault="00496027" w:rsidP="00E8368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Asthma</w:t>
            </w:r>
          </w:p>
        </w:tc>
        <w:tc>
          <w:tcPr>
            <w:tcW w:w="3404" w:type="dxa"/>
          </w:tcPr>
          <w:p w14:paraId="07C492F2" w14:textId="77777777" w:rsidR="00496027" w:rsidRPr="00FF3BC8" w:rsidRDefault="00496027" w:rsidP="00AA16A9">
            <w:pPr>
              <w:spacing w:line="240" w:lineRule="auto"/>
            </w:pPr>
          </w:p>
        </w:tc>
      </w:tr>
    </w:tbl>
    <w:p w14:paraId="6953D81E" w14:textId="77777777" w:rsidR="00496027" w:rsidRPr="00FF3BC8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1559"/>
        <w:gridCol w:w="1650"/>
      </w:tblGrid>
      <w:tr w:rsidR="00496027" w14:paraId="46932028" w14:textId="77777777" w:rsidTr="00AA16A9">
        <w:tc>
          <w:tcPr>
            <w:tcW w:w="9016" w:type="dxa"/>
            <w:gridSpan w:val="5"/>
          </w:tcPr>
          <w:p w14:paraId="5096DC6D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626BAE">
              <w:rPr>
                <w:b/>
              </w:rPr>
              <w:t xml:space="preserve">Interviewer </w:t>
            </w:r>
            <w:r w:rsidRPr="007F0CFA">
              <w:rPr>
                <w:b/>
              </w:rPr>
              <w:t xml:space="preserve">visits (coding </w:t>
            </w:r>
            <w:r w:rsidR="00173D09" w:rsidRPr="007F0CFA">
              <w:rPr>
                <w:b/>
              </w:rPr>
              <w:t>category 106</w:t>
            </w:r>
            <w:r w:rsidRPr="007F0CFA">
              <w:rPr>
                <w:b/>
              </w:rPr>
              <w:t xml:space="preserve"> –</w:t>
            </w:r>
            <w:r w:rsidR="00173D09" w:rsidRPr="007F0CFA">
              <w:rPr>
                <w:b/>
              </w:rPr>
              <w:t xml:space="preserve"> 109</w:t>
            </w:r>
            <w:r w:rsidRPr="007F0CFA">
              <w:rPr>
                <w:b/>
              </w:rPr>
              <w:t>)</w:t>
            </w:r>
          </w:p>
        </w:tc>
      </w:tr>
      <w:tr w:rsidR="00496027" w14:paraId="61C6FFEA" w14:textId="77777777" w:rsidTr="00AA16A9">
        <w:tc>
          <w:tcPr>
            <w:tcW w:w="2547" w:type="dxa"/>
          </w:tcPr>
          <w:p w14:paraId="1545813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267AD6ED" w14:textId="77777777" w:rsidR="00496027" w:rsidRDefault="00496027" w:rsidP="00AA16A9">
            <w:pPr>
              <w:spacing w:line="240" w:lineRule="auto"/>
            </w:pPr>
            <w:r>
              <w:t>Visit 1</w:t>
            </w:r>
          </w:p>
        </w:tc>
        <w:tc>
          <w:tcPr>
            <w:tcW w:w="1701" w:type="dxa"/>
          </w:tcPr>
          <w:p w14:paraId="51940190" w14:textId="77777777" w:rsidR="00496027" w:rsidRDefault="00496027" w:rsidP="00AA16A9">
            <w:pPr>
              <w:spacing w:line="240" w:lineRule="auto"/>
            </w:pPr>
            <w:r>
              <w:t>Visit 2</w:t>
            </w:r>
          </w:p>
        </w:tc>
        <w:tc>
          <w:tcPr>
            <w:tcW w:w="1559" w:type="dxa"/>
          </w:tcPr>
          <w:p w14:paraId="360CC562" w14:textId="77777777" w:rsidR="00496027" w:rsidRDefault="00496027" w:rsidP="00AA16A9">
            <w:pPr>
              <w:spacing w:line="240" w:lineRule="auto"/>
            </w:pPr>
            <w:r>
              <w:t>Visit 3</w:t>
            </w:r>
          </w:p>
        </w:tc>
        <w:tc>
          <w:tcPr>
            <w:tcW w:w="1650" w:type="dxa"/>
          </w:tcPr>
          <w:p w14:paraId="22FD12CD" w14:textId="77777777" w:rsidR="00496027" w:rsidRDefault="00496027" w:rsidP="00AA16A9">
            <w:pPr>
              <w:spacing w:line="240" w:lineRule="auto"/>
            </w:pPr>
            <w:r>
              <w:t>Final visit</w:t>
            </w:r>
          </w:p>
        </w:tc>
      </w:tr>
      <w:tr w:rsidR="00496027" w14:paraId="3D1D5D22" w14:textId="77777777" w:rsidTr="00AA16A9">
        <w:tc>
          <w:tcPr>
            <w:tcW w:w="2547" w:type="dxa"/>
          </w:tcPr>
          <w:p w14:paraId="2A548BC0" w14:textId="77777777" w:rsidR="00496027" w:rsidRDefault="00496027" w:rsidP="00AA16A9">
            <w:pPr>
              <w:spacing w:line="240" w:lineRule="auto"/>
            </w:pPr>
            <w:r>
              <w:t>Date (Day/month/year)</w:t>
            </w:r>
          </w:p>
        </w:tc>
        <w:tc>
          <w:tcPr>
            <w:tcW w:w="1559" w:type="dxa"/>
          </w:tcPr>
          <w:p w14:paraId="0882132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01248C5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227C32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7A76DD86" w14:textId="77777777" w:rsidR="00496027" w:rsidRDefault="00496027" w:rsidP="00AA16A9">
            <w:pPr>
              <w:spacing w:line="240" w:lineRule="auto"/>
            </w:pPr>
          </w:p>
        </w:tc>
      </w:tr>
      <w:tr w:rsidR="00496027" w14:paraId="57F994C0" w14:textId="77777777" w:rsidTr="00AA16A9">
        <w:tc>
          <w:tcPr>
            <w:tcW w:w="2547" w:type="dxa"/>
          </w:tcPr>
          <w:p w14:paraId="2A8ABA25" w14:textId="77777777" w:rsidR="00496027" w:rsidRDefault="00496027" w:rsidP="00AA16A9">
            <w:pPr>
              <w:spacing w:line="240" w:lineRule="auto"/>
            </w:pPr>
            <w:r>
              <w:t>Visit time</w:t>
            </w:r>
          </w:p>
        </w:tc>
        <w:tc>
          <w:tcPr>
            <w:tcW w:w="1559" w:type="dxa"/>
          </w:tcPr>
          <w:p w14:paraId="2713DA4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FA9E8E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457C8B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66BC1189" w14:textId="77777777" w:rsidR="00496027" w:rsidRDefault="00496027" w:rsidP="00AA16A9">
            <w:pPr>
              <w:spacing w:line="240" w:lineRule="auto"/>
            </w:pPr>
          </w:p>
        </w:tc>
      </w:tr>
      <w:tr w:rsidR="00496027" w14:paraId="3751F5CC" w14:textId="77777777" w:rsidTr="00AA16A9">
        <w:tc>
          <w:tcPr>
            <w:tcW w:w="2547" w:type="dxa"/>
          </w:tcPr>
          <w:p w14:paraId="1CCC7DBE" w14:textId="77777777" w:rsidR="00496027" w:rsidRDefault="00496027" w:rsidP="00AA16A9">
            <w:pPr>
              <w:spacing w:line="240" w:lineRule="auto"/>
            </w:pPr>
            <w:r>
              <w:t xml:space="preserve">Interviewer name </w:t>
            </w:r>
          </w:p>
        </w:tc>
        <w:tc>
          <w:tcPr>
            <w:tcW w:w="1559" w:type="dxa"/>
          </w:tcPr>
          <w:p w14:paraId="6C009C6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6E7C9545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3C777C7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EEEB992" w14:textId="77777777" w:rsidR="00496027" w:rsidRDefault="00496027" w:rsidP="00AA16A9">
            <w:pPr>
              <w:spacing w:line="240" w:lineRule="auto"/>
            </w:pPr>
          </w:p>
        </w:tc>
      </w:tr>
      <w:tr w:rsidR="00496027" w14:paraId="0D06916C" w14:textId="77777777" w:rsidTr="00AA16A9">
        <w:tc>
          <w:tcPr>
            <w:tcW w:w="2547" w:type="dxa"/>
          </w:tcPr>
          <w:p w14:paraId="5E4F7231" w14:textId="77777777" w:rsidR="00496027" w:rsidRDefault="00496027" w:rsidP="00AA16A9">
            <w:pPr>
              <w:spacing w:line="240" w:lineRule="auto"/>
            </w:pPr>
            <w:r>
              <w:t>Outcome</w:t>
            </w:r>
          </w:p>
        </w:tc>
        <w:tc>
          <w:tcPr>
            <w:tcW w:w="1559" w:type="dxa"/>
          </w:tcPr>
          <w:p w14:paraId="28DCAEE6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52E730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51FF228A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3DCE9EA" w14:textId="77777777" w:rsidR="00496027" w:rsidRDefault="00496027" w:rsidP="00AA16A9">
            <w:pPr>
              <w:spacing w:line="240" w:lineRule="auto"/>
            </w:pPr>
          </w:p>
        </w:tc>
      </w:tr>
      <w:tr w:rsidR="00496027" w14:paraId="47A72097" w14:textId="77777777" w:rsidTr="00AA16A9">
        <w:tc>
          <w:tcPr>
            <w:tcW w:w="9016" w:type="dxa"/>
            <w:gridSpan w:val="5"/>
          </w:tcPr>
          <w:p w14:paraId="5005A6CA" w14:textId="77777777" w:rsidR="00496027" w:rsidRDefault="00496027" w:rsidP="00AA16A9">
            <w:pPr>
              <w:spacing w:line="240" w:lineRule="auto"/>
            </w:pPr>
            <w:r>
              <w:t>Outcome codes:</w:t>
            </w:r>
          </w:p>
          <w:p w14:paraId="03DC62F6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Completed</w:t>
            </w:r>
          </w:p>
          <w:p w14:paraId="38CD2719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Potential respondent not at home </w:t>
            </w:r>
          </w:p>
          <w:p w14:paraId="3161B89C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Potential respondent not located due to change in address</w:t>
            </w:r>
          </w:p>
          <w:p w14:paraId="0CF3F9F0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Postponed</w:t>
            </w:r>
          </w:p>
          <w:p w14:paraId="06C827AF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Refused</w:t>
            </w:r>
          </w:p>
        </w:tc>
      </w:tr>
    </w:tbl>
    <w:p w14:paraId="719A2DA6" w14:textId="77777777" w:rsidR="00496027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496027" w14:paraId="0E2EF440" w14:textId="77777777" w:rsidTr="00AA16A9">
        <w:tc>
          <w:tcPr>
            <w:tcW w:w="4531" w:type="dxa"/>
            <w:gridSpan w:val="2"/>
          </w:tcPr>
          <w:p w14:paraId="42D62F9E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626BAE">
              <w:rPr>
                <w:b/>
              </w:rPr>
              <w:t>Language of questionnaire</w:t>
            </w:r>
          </w:p>
        </w:tc>
        <w:tc>
          <w:tcPr>
            <w:tcW w:w="4485" w:type="dxa"/>
          </w:tcPr>
          <w:p w14:paraId="2DED930C" w14:textId="77777777" w:rsidR="00496027" w:rsidRDefault="00496027" w:rsidP="00AA16A9">
            <w:pPr>
              <w:spacing w:line="240" w:lineRule="auto"/>
            </w:pPr>
            <w:r>
              <w:rPr>
                <w:b/>
              </w:rPr>
              <w:t>Coding category</w:t>
            </w:r>
          </w:p>
        </w:tc>
      </w:tr>
      <w:tr w:rsidR="00496027" w14:paraId="0BB57476" w14:textId="77777777" w:rsidTr="00AA16A9">
        <w:tc>
          <w:tcPr>
            <w:tcW w:w="2122" w:type="dxa"/>
          </w:tcPr>
          <w:p w14:paraId="3A5CFA44" w14:textId="77777777" w:rsidR="00496027" w:rsidRDefault="00496027" w:rsidP="00AA16A9">
            <w:pPr>
              <w:spacing w:line="240" w:lineRule="auto"/>
            </w:pPr>
            <w:r>
              <w:lastRenderedPageBreak/>
              <w:t>English</w:t>
            </w:r>
          </w:p>
        </w:tc>
        <w:tc>
          <w:tcPr>
            <w:tcW w:w="2409" w:type="dxa"/>
          </w:tcPr>
          <w:p w14:paraId="1BF9D35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 w:val="restart"/>
          </w:tcPr>
          <w:p w14:paraId="5A2D0213" w14:textId="77777777" w:rsidR="00496027" w:rsidRDefault="00173D09" w:rsidP="00AA16A9">
            <w:pPr>
              <w:spacing w:line="240" w:lineRule="auto"/>
            </w:pPr>
            <w:r>
              <w:t>Coding category 110</w:t>
            </w:r>
          </w:p>
        </w:tc>
      </w:tr>
      <w:tr w:rsidR="00496027" w14:paraId="1FA92ED3" w14:textId="77777777" w:rsidTr="00AA16A9">
        <w:tc>
          <w:tcPr>
            <w:tcW w:w="2122" w:type="dxa"/>
          </w:tcPr>
          <w:p w14:paraId="4B419960" w14:textId="77777777" w:rsidR="00496027" w:rsidRDefault="00496027" w:rsidP="00AA16A9">
            <w:pPr>
              <w:spacing w:line="240" w:lineRule="auto"/>
            </w:pPr>
            <w:r>
              <w:t>Dhivehi</w:t>
            </w:r>
          </w:p>
        </w:tc>
        <w:tc>
          <w:tcPr>
            <w:tcW w:w="2409" w:type="dxa"/>
          </w:tcPr>
          <w:p w14:paraId="2EA5CECB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/>
          </w:tcPr>
          <w:p w14:paraId="29FB1033" w14:textId="77777777" w:rsidR="00496027" w:rsidRDefault="00496027" w:rsidP="00AA16A9">
            <w:pPr>
              <w:spacing w:line="240" w:lineRule="auto"/>
            </w:pPr>
          </w:p>
        </w:tc>
      </w:tr>
      <w:tr w:rsidR="00496027" w14:paraId="7C52ED17" w14:textId="77777777" w:rsidTr="00AA16A9">
        <w:tc>
          <w:tcPr>
            <w:tcW w:w="9016" w:type="dxa"/>
            <w:gridSpan w:val="3"/>
          </w:tcPr>
          <w:p w14:paraId="38761444" w14:textId="77777777" w:rsidR="00496027" w:rsidRDefault="00496027" w:rsidP="00AA16A9">
            <w:pPr>
              <w:spacing w:line="240" w:lineRule="auto"/>
            </w:pPr>
            <w:r>
              <w:t>Language codes:</w:t>
            </w:r>
          </w:p>
          <w:p w14:paraId="24F456B6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Dhivehi</w:t>
            </w:r>
          </w:p>
          <w:p w14:paraId="4CAF4E12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English</w:t>
            </w:r>
          </w:p>
        </w:tc>
      </w:tr>
    </w:tbl>
    <w:p w14:paraId="145E826B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08BE0E7A" w14:textId="77777777" w:rsidR="001A51E6" w:rsidRDefault="001A51E6" w:rsidP="00496027">
      <w:pPr>
        <w:spacing w:line="240" w:lineRule="auto"/>
        <w:jc w:val="both"/>
        <w:rPr>
          <w:b/>
        </w:rPr>
      </w:pPr>
    </w:p>
    <w:p w14:paraId="7E3E1C5C" w14:textId="77777777" w:rsidR="001A51E6" w:rsidRDefault="001A51E6" w:rsidP="00496027">
      <w:pPr>
        <w:spacing w:line="240" w:lineRule="auto"/>
        <w:jc w:val="both"/>
        <w:rPr>
          <w:ins w:id="0" w:author="Wendy Maddocks" w:date="2019-11-22T09:31:00Z"/>
          <w:b/>
        </w:rPr>
      </w:pPr>
    </w:p>
    <w:p w14:paraId="2FD2DE8C" w14:textId="77777777" w:rsidR="001A51E6" w:rsidRDefault="001A51E6" w:rsidP="00496027">
      <w:pPr>
        <w:spacing w:line="240" w:lineRule="auto"/>
        <w:jc w:val="both"/>
        <w:rPr>
          <w:b/>
        </w:rPr>
      </w:pPr>
    </w:p>
    <w:p w14:paraId="47B074B4" w14:textId="77777777" w:rsidR="001A51E6" w:rsidRDefault="001A51E6" w:rsidP="00496027">
      <w:pPr>
        <w:spacing w:line="240" w:lineRule="auto"/>
        <w:jc w:val="both"/>
        <w:rPr>
          <w:b/>
        </w:rPr>
      </w:pPr>
      <w:ins w:id="1" w:author="Wendy Maddocks" w:date="2019-11-22T09:31:00Z">
        <w:r>
          <w:rPr>
            <w:b/>
          </w:rPr>
          <w:t>Instructions for the Interviewer</w:t>
        </w:r>
      </w:ins>
    </w:p>
    <w:p w14:paraId="577A010B" w14:textId="77777777" w:rsidR="00496027" w:rsidRPr="00FF3BC8" w:rsidRDefault="00496027" w:rsidP="00496027">
      <w:pPr>
        <w:spacing w:line="240" w:lineRule="auto"/>
        <w:jc w:val="both"/>
      </w:pPr>
      <w:r w:rsidRPr="00FF3BC8">
        <w:rPr>
          <w:b/>
        </w:rPr>
        <w:t>Interviewer:</w:t>
      </w:r>
      <w:r w:rsidRPr="00FF3BC8">
        <w:t xml:space="preserve"> please read slowly and distinctly.</w:t>
      </w:r>
    </w:p>
    <w:p w14:paraId="7E86F329" w14:textId="77777777" w:rsidR="00496027" w:rsidRPr="00453256" w:rsidRDefault="00496027" w:rsidP="00496027">
      <w:pPr>
        <w:spacing w:line="240" w:lineRule="auto"/>
        <w:jc w:val="both"/>
      </w:pPr>
      <w:r w:rsidRPr="00FF3BC8">
        <w:t>M</w:t>
      </w:r>
      <w:r>
        <w:t>y name is ---------------------</w:t>
      </w:r>
      <w:r w:rsidRPr="00FF3BC8">
        <w:t xml:space="preserve"> (interviewer’s nam</w:t>
      </w:r>
      <w:r>
        <w:t>e). I am conducting an interview on behalf of</w:t>
      </w:r>
      <w:r w:rsidRPr="00FF3BC8">
        <w:t xml:space="preserve"> Fazeela Mohamed a doctoral research student from University of Canterbury, New Zealand.</w:t>
      </w:r>
      <w:r w:rsidR="00881C7D" w:rsidRPr="00881C7D">
        <w:t xml:space="preserve"> </w:t>
      </w:r>
      <w:r w:rsidR="00881C7D">
        <w:t xml:space="preserve">I am collecting information about how patients report their access to primary health care services which could </w:t>
      </w:r>
      <w:proofErr w:type="gramStart"/>
      <w:r w:rsidR="00881C7D">
        <w:t>impact</w:t>
      </w:r>
      <w:proofErr w:type="gramEnd"/>
      <w:ins w:id="2" w:author="Wendy Maddocks" w:date="2019-11-22T09:31:00Z">
        <w:r w:rsidR="001A51E6">
          <w:t xml:space="preserve"> on</w:t>
        </w:r>
      </w:ins>
      <w:r w:rsidR="00881C7D">
        <w:t xml:space="preserve"> hospitalisation in the Maldives</w:t>
      </w:r>
      <w:r>
        <w:t xml:space="preserve">. </w:t>
      </w:r>
      <w:r w:rsidR="00FB1CFA">
        <w:t>The information</w:t>
      </w:r>
      <w:r w:rsidRPr="00FF3BC8">
        <w:t xml:space="preserve"> gathered</w:t>
      </w:r>
      <w:r w:rsidR="006E68E6">
        <w:t xml:space="preserve"> via this questionnaire will only be </w:t>
      </w:r>
      <w:r w:rsidRPr="00FF3BC8">
        <w:t xml:space="preserve">used for </w:t>
      </w:r>
      <w:r>
        <w:t xml:space="preserve">the stated </w:t>
      </w:r>
      <w:r w:rsidRPr="00FF3BC8">
        <w:t xml:space="preserve">research purpose. </w:t>
      </w:r>
      <w:r>
        <w:t>Y</w:t>
      </w:r>
      <w:r w:rsidRPr="00FF3BC8">
        <w:t xml:space="preserve">our honesty in responding the questions </w:t>
      </w:r>
      <w:r w:rsidR="006E68E6">
        <w:t>is very important to the researcher so that the most accurate information is obtained</w:t>
      </w:r>
      <w:r w:rsidRPr="00FF3BC8">
        <w:t xml:space="preserve">. Your answers </w:t>
      </w:r>
      <w:proofErr w:type="gramStart"/>
      <w:r w:rsidRPr="00FF3BC8">
        <w:t xml:space="preserve">will be </w:t>
      </w:r>
      <w:r w:rsidR="00591951">
        <w:t>kept</w:t>
      </w:r>
      <w:proofErr w:type="gramEnd"/>
      <w:r w:rsidR="00591951">
        <w:t xml:space="preserve"> in a secure place</w:t>
      </w:r>
      <w:r w:rsidRPr="00FF3BC8">
        <w:t xml:space="preserve"> and any information that might identify you will not be linked to </w:t>
      </w:r>
      <w:ins w:id="3" w:author="Wendy Maddocks" w:date="2019-11-22T09:32:00Z">
        <w:r w:rsidR="001A51E6">
          <w:t xml:space="preserve">your </w:t>
        </w:r>
      </w:ins>
      <w:r w:rsidRPr="00FF3BC8">
        <w:t>answers or written outputs</w:t>
      </w:r>
      <w:r>
        <w:t xml:space="preserve"> and publications. If you need further information you may contact the</w:t>
      </w:r>
      <w:r w:rsidRPr="00FF3BC8">
        <w:t xml:space="preserve"> primary researcher, and</w:t>
      </w:r>
      <w:r>
        <w:t xml:space="preserve"> supervisors listed on this card</w:t>
      </w:r>
      <w:r w:rsidRPr="00FF3BC8">
        <w:t>.</w:t>
      </w:r>
      <w:r>
        <w:t xml:space="preserve"> </w:t>
      </w:r>
      <w:r>
        <w:rPr>
          <w:i/>
        </w:rPr>
        <w:t>‘</w:t>
      </w:r>
      <w:r w:rsidRPr="00E6122D">
        <w:rPr>
          <w:i/>
        </w:rPr>
        <w:t>Give the card</w:t>
      </w:r>
      <w:r>
        <w:rPr>
          <w:i/>
        </w:rPr>
        <w:t xml:space="preserve"> with contact details’. </w:t>
      </w:r>
      <w:r w:rsidR="00591951">
        <w:t>You can</w:t>
      </w:r>
      <w:r>
        <w:t xml:space="preserve"> find additional information at the back of this card. Please read carefully. You may ask any question relevant to this information card.</w:t>
      </w:r>
    </w:p>
    <w:p w14:paraId="1A2B68E1" w14:textId="77777777" w:rsidR="00496027" w:rsidRPr="00FF3BC8" w:rsidRDefault="00496027" w:rsidP="00496027">
      <w:pPr>
        <w:spacing w:line="240" w:lineRule="auto"/>
      </w:pPr>
      <w:r w:rsidRPr="00FF3BC8">
        <w:t xml:space="preserve">By signing the consent form you agree to participate in this study willingly. </w:t>
      </w:r>
      <w:r w:rsidRPr="00FF3BC8">
        <w:rPr>
          <w:rFonts w:asciiTheme="majorBidi" w:hAnsiTheme="majorBidi" w:cstheme="majorBidi"/>
        </w:rPr>
        <w:t xml:space="preserve">However, you can withdraw answering, at any stage. </w:t>
      </w:r>
      <w:r w:rsidRPr="00FF3BC8">
        <w:t xml:space="preserve">You don’t have to answer all the questions either. You can notify me if you don’t want to answer a particular question. </w:t>
      </w:r>
    </w:p>
    <w:p w14:paraId="0E633251" w14:textId="77777777" w:rsidR="00496027" w:rsidRPr="00FF3BC8" w:rsidRDefault="004C70BA" w:rsidP="00496027">
      <w:pPr>
        <w:spacing w:line="240" w:lineRule="auto"/>
        <w:jc w:val="both"/>
        <w:rPr>
          <w:i/>
        </w:rPr>
      </w:pPr>
      <w:r>
        <w:rPr>
          <w:i/>
        </w:rPr>
        <w:t>Enumerator</w:t>
      </w:r>
      <w:r w:rsidR="00496027" w:rsidRPr="00FF3BC8">
        <w:rPr>
          <w:i/>
        </w:rPr>
        <w:t>: Do you have any questions?</w:t>
      </w:r>
    </w:p>
    <w:p w14:paraId="0E8E1835" w14:textId="77777777" w:rsidR="00496027" w:rsidRPr="00FF3BC8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Yes – answer to respondents questions and proceed</w:t>
      </w:r>
    </w:p>
    <w:p w14:paraId="7C43675E" w14:textId="77777777" w:rsidR="00496027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No – Give the consent form to sign</w:t>
      </w:r>
      <w:bookmarkStart w:id="4" w:name="_Toc511599884"/>
    </w:p>
    <w:p w14:paraId="40E1713E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23C2272D" w14:textId="77777777" w:rsidR="00496027" w:rsidRPr="00FF3BC8" w:rsidRDefault="00496027" w:rsidP="00496027">
      <w:pPr>
        <w:spacing w:line="240" w:lineRule="auto"/>
        <w:jc w:val="center"/>
        <w:rPr>
          <w:b/>
          <w:i/>
        </w:rPr>
      </w:pPr>
      <w:r w:rsidRPr="00FF3BC8">
        <w:rPr>
          <w:b/>
        </w:rPr>
        <w:t>Participant</w:t>
      </w:r>
      <w:r>
        <w:rPr>
          <w:b/>
        </w:rPr>
        <w:t>’s</w:t>
      </w:r>
      <w:r w:rsidRPr="00FF3BC8">
        <w:rPr>
          <w:b/>
        </w:rPr>
        <w:t xml:space="preserve"> consent</w:t>
      </w:r>
      <w:bookmarkEnd w:id="4"/>
    </w:p>
    <w:p w14:paraId="6A65A00B" w14:textId="77777777" w:rsidR="00496027" w:rsidRPr="00005ED5" w:rsidRDefault="00496027" w:rsidP="00E8368C">
      <w:pPr>
        <w:spacing w:line="240" w:lineRule="auto"/>
        <w:jc w:val="right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005ED5">
        <w:rPr>
          <w:b/>
        </w:rPr>
        <w:t>Tick 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496027" w14:paraId="484668D3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B9B6C3" w14:textId="77777777" w:rsidR="00496027" w:rsidRDefault="00496027" w:rsidP="00E8368C">
            <w:pPr>
              <w:spacing w:line="240" w:lineRule="auto"/>
            </w:pPr>
            <w:r>
              <w:t xml:space="preserve">I confirm that I have understood the information card provided about the study. </w:t>
            </w:r>
          </w:p>
          <w:p w14:paraId="0AA53ED8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00689C72" w14:textId="77777777" w:rsidR="00496027" w:rsidRDefault="00496027" w:rsidP="00E8368C">
            <w:pPr>
              <w:spacing w:line="240" w:lineRule="auto"/>
            </w:pPr>
          </w:p>
        </w:tc>
      </w:tr>
      <w:tr w:rsidR="00496027" w14:paraId="7309716F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305552" w14:textId="77777777" w:rsidR="00496027" w:rsidRDefault="00496027" w:rsidP="00E8368C">
            <w:pPr>
              <w:spacing w:line="240" w:lineRule="auto"/>
            </w:pPr>
            <w:r>
              <w:t>I was given the opportunity to ask questions and clarify my doubts</w:t>
            </w:r>
          </w:p>
          <w:p w14:paraId="69461DE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41F51A94" w14:textId="77777777" w:rsidR="00496027" w:rsidRDefault="00496027" w:rsidP="00E8368C">
            <w:pPr>
              <w:spacing w:line="240" w:lineRule="auto"/>
            </w:pPr>
          </w:p>
        </w:tc>
      </w:tr>
      <w:tr w:rsidR="00496027" w14:paraId="7FA8A9E8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51AF14" w14:textId="77777777" w:rsidR="00496027" w:rsidRDefault="00496027" w:rsidP="00E8368C">
            <w:pPr>
              <w:spacing w:line="240" w:lineRule="auto"/>
            </w:pPr>
            <w:r>
              <w:t>I understand that my participation is voluntary and I am free to stop at any stage without giving any reason.</w:t>
            </w:r>
          </w:p>
          <w:p w14:paraId="74B6609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13A36D66" w14:textId="77777777" w:rsidR="00496027" w:rsidRDefault="00496027" w:rsidP="00E8368C">
            <w:pPr>
              <w:spacing w:line="240" w:lineRule="auto"/>
            </w:pPr>
          </w:p>
        </w:tc>
      </w:tr>
      <w:tr w:rsidR="00496027" w14:paraId="4991C307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8B30E8" w14:textId="77777777" w:rsidR="00496027" w:rsidRDefault="00496027" w:rsidP="00E8368C">
            <w:pPr>
              <w:spacing w:line="240" w:lineRule="auto"/>
            </w:pPr>
            <w:r>
              <w:t>I give permission to use the information given for the research purpose of this particular study</w:t>
            </w:r>
          </w:p>
          <w:p w14:paraId="6ADFDF1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297D5E27" w14:textId="77777777" w:rsidR="00496027" w:rsidRDefault="00496027" w:rsidP="00E8368C">
            <w:pPr>
              <w:spacing w:line="240" w:lineRule="auto"/>
            </w:pPr>
          </w:p>
        </w:tc>
      </w:tr>
    </w:tbl>
    <w:p w14:paraId="77F3BA9B" w14:textId="77777777" w:rsidR="00496027" w:rsidRDefault="00496027" w:rsidP="00E8368C">
      <w:pPr>
        <w:spacing w:line="240" w:lineRule="auto"/>
      </w:pPr>
      <w:r>
        <w:t xml:space="preserve">I understand by agreeing to participate I am willing to be interviewed by the interviewer, audio-taped, </w:t>
      </w:r>
      <w:r w:rsidR="00FA01E7">
        <w:t xml:space="preserve">and can be contacted </w:t>
      </w:r>
      <w:r>
        <w:t xml:space="preserve">if </w:t>
      </w:r>
      <w:r w:rsidR="00FA01E7">
        <w:t>further information is required. I</w:t>
      </w:r>
      <w:r>
        <w:t xml:space="preserve"> allow the researchers to access my personnel hospital records</w:t>
      </w:r>
      <w:r w:rsidR="00FA01E7">
        <w:t xml:space="preserve"> for the purpose of confirming clinical information only</w:t>
      </w:r>
      <w:r>
        <w:t>.</w:t>
      </w:r>
    </w:p>
    <w:p w14:paraId="5C4ACF0F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agree to be interviewed</w:t>
      </w:r>
      <w:r>
        <w:tab/>
      </w:r>
      <w:r>
        <w:tab/>
      </w:r>
      <w:r>
        <w:tab/>
        <w:t>Signature: ---------------------------</w:t>
      </w:r>
    </w:p>
    <w:p w14:paraId="3CF64AF1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do not agree to be interviewed</w:t>
      </w:r>
      <w:r>
        <w:tab/>
      </w:r>
      <w:r>
        <w:tab/>
        <w:t>Signature: ---------------------------</w:t>
      </w:r>
    </w:p>
    <w:p w14:paraId="4FA5C6E2" w14:textId="77777777" w:rsidR="00496027" w:rsidRDefault="00496027" w:rsidP="00E8368C">
      <w:pPr>
        <w:spacing w:line="240" w:lineRule="auto"/>
      </w:pPr>
      <w:r>
        <w:t>Date: ------------------------------------</w:t>
      </w:r>
      <w:r>
        <w:tab/>
      </w:r>
      <w:r>
        <w:tab/>
      </w:r>
    </w:p>
    <w:p w14:paraId="25CBA2F2" w14:textId="77777777" w:rsidR="00496027" w:rsidRPr="000E4F44" w:rsidRDefault="000E4F44" w:rsidP="00E8368C">
      <w:pPr>
        <w:spacing w:line="240" w:lineRule="auto"/>
        <w:rPr>
          <w:b/>
          <w:i/>
        </w:rPr>
      </w:pPr>
      <w:r w:rsidRPr="000E4F44">
        <w:rPr>
          <w:b/>
          <w:i/>
        </w:rPr>
        <w:t>Interviewer</w:t>
      </w:r>
      <w:r w:rsidR="00496027" w:rsidRPr="000E4F44">
        <w:rPr>
          <w:b/>
          <w:i/>
        </w:rPr>
        <w:t xml:space="preserve"> to fill</w:t>
      </w:r>
    </w:p>
    <w:p w14:paraId="1036E566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 w:rsidRPr="006667B5">
        <w:rPr>
          <w:color w:val="000000"/>
        </w:rPr>
        <w:t xml:space="preserve">I have </w:t>
      </w:r>
      <w:r>
        <w:rPr>
          <w:color w:val="000000"/>
        </w:rPr>
        <w:t xml:space="preserve">read the overview of the questionnaire and </w:t>
      </w:r>
      <w:r w:rsidRPr="006667B5">
        <w:rPr>
          <w:color w:val="000000"/>
        </w:rPr>
        <w:t>encouraged t</w:t>
      </w:r>
      <w:r>
        <w:rPr>
          <w:color w:val="000000"/>
        </w:rPr>
        <w:t xml:space="preserve">he participant to ask questions </w:t>
      </w:r>
      <w:r w:rsidRPr="006667B5">
        <w:rPr>
          <w:color w:val="000000"/>
        </w:rPr>
        <w:t>and provi</w:t>
      </w:r>
      <w:r>
        <w:rPr>
          <w:color w:val="000000"/>
        </w:rPr>
        <w:t>ded adequate time to clarify the participant’s doubts</w:t>
      </w:r>
      <w:r w:rsidRPr="006667B5">
        <w:rPr>
          <w:color w:val="000000"/>
        </w:rPr>
        <w:t>.</w:t>
      </w:r>
    </w:p>
    <w:p w14:paraId="250B3879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Name: ------------------------------------</w:t>
      </w:r>
    </w:p>
    <w:p w14:paraId="3A823932" w14:textId="77777777" w:rsidR="00496027" w:rsidRPr="00FF3BC8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Signature: --------------------------------</w:t>
      </w:r>
      <w:r>
        <w:rPr>
          <w:color w:val="000000"/>
        </w:rPr>
        <w:tab/>
        <w:t>Date: --------------------------------------</w:t>
      </w:r>
    </w:p>
    <w:p w14:paraId="30D918B1" w14:textId="77777777" w:rsidR="00496027" w:rsidRPr="00FF3BC8" w:rsidRDefault="00496027" w:rsidP="00E8368C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agrees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continue</w:t>
      </w:r>
      <w:r>
        <w:rPr>
          <w:b/>
          <w:i/>
        </w:rPr>
        <w:t xml:space="preserve">  – </w:t>
      </w:r>
      <w:r w:rsidRPr="00FF3BC8">
        <w:rPr>
          <w:i/>
        </w:rPr>
        <w:t>Record time ------------------------</w:t>
      </w:r>
    </w:p>
    <w:p w14:paraId="13951CDD" w14:textId="77777777" w:rsidR="00496027" w:rsidRPr="00E8368C" w:rsidRDefault="00496027" w:rsidP="00496027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does not agree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end</w:t>
      </w:r>
      <w:r>
        <w:rPr>
          <w:b/>
          <w:i/>
        </w:rPr>
        <w:t xml:space="preserve"> – </w:t>
      </w:r>
      <w:r w:rsidRPr="00FF3BC8">
        <w:rPr>
          <w:i/>
        </w:rPr>
        <w:t>Record time ---------------------</w:t>
      </w:r>
    </w:p>
    <w:p w14:paraId="5A81069A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lastRenderedPageBreak/>
        <w:t>S</w:t>
      </w:r>
      <w:r w:rsidR="007420BA">
        <w:rPr>
          <w:b/>
        </w:rPr>
        <w:t>ECTION A – INITIAL</w:t>
      </w:r>
      <w:r w:rsidRPr="0004362A">
        <w:rPr>
          <w:b/>
        </w:rPr>
        <w:t>-DEMOGRAPHICS</w:t>
      </w:r>
    </w:p>
    <w:p w14:paraId="22E72441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="007F0CFA">
        <w:rPr>
          <w:i/>
        </w:rPr>
        <w:t xml:space="preserve">Before we </w:t>
      </w:r>
      <w:r w:rsidR="00FA687E">
        <w:rPr>
          <w:i/>
        </w:rPr>
        <w:t>begin,</w:t>
      </w:r>
      <w:r w:rsidR="007F0CFA">
        <w:rPr>
          <w:i/>
        </w:rPr>
        <w:t xml:space="preserve"> I need to enter some gene</w:t>
      </w:r>
      <w:r w:rsidR="00FA687E">
        <w:rPr>
          <w:i/>
        </w:rPr>
        <w:t>ral information.</w:t>
      </w:r>
    </w:p>
    <w:p w14:paraId="18669115" w14:textId="77777777" w:rsidR="00496027" w:rsidRDefault="00496027" w:rsidP="00496027">
      <w:pPr>
        <w:spacing w:line="240" w:lineRule="auto"/>
        <w:rPr>
          <w:i/>
        </w:rPr>
      </w:pPr>
    </w:p>
    <w:p w14:paraId="31D880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111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Sex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 xml:space="preserve"> </w:t>
      </w:r>
      <w:r>
        <w:tab/>
      </w:r>
    </w:p>
    <w:p w14:paraId="59C0357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  <w:t>Are you male or female?</w:t>
      </w:r>
      <w:r w:rsidR="000564C1">
        <w:t xml:space="preserve"> </w:t>
      </w:r>
    </w:p>
    <w:p w14:paraId="3DCEED7E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679D28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Male</w:t>
      </w:r>
    </w:p>
    <w:p w14:paraId="4A8DE05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Female</w:t>
      </w:r>
    </w:p>
    <w:p w14:paraId="3FE3D035" w14:textId="77777777" w:rsidR="00D336DE" w:rsidRDefault="00D336DE" w:rsidP="00496027">
      <w:pPr>
        <w:pBdr>
          <w:bottom w:val="single" w:sz="4" w:space="1" w:color="auto"/>
        </w:pBdr>
        <w:spacing w:line="240" w:lineRule="auto"/>
      </w:pPr>
      <w:r>
        <w:t xml:space="preserve">R. </w:t>
      </w:r>
      <w:r w:rsidR="00B75370">
        <w:t>Refused</w:t>
      </w:r>
    </w:p>
    <w:p w14:paraId="21B744FE" w14:textId="77777777" w:rsidR="00496027" w:rsidRDefault="00496027" w:rsidP="00496027">
      <w:pPr>
        <w:spacing w:line="240" w:lineRule="auto"/>
      </w:pPr>
    </w:p>
    <w:p w14:paraId="0EDE7F8C" w14:textId="77777777" w:rsidR="00496027" w:rsidRDefault="00496027" w:rsidP="00FA687E">
      <w:pP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112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Dob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ab/>
      </w:r>
    </w:p>
    <w:p w14:paraId="08CFC4FA" w14:textId="77777777" w:rsidR="00496027" w:rsidRDefault="00496027" w:rsidP="00FA687E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tab/>
        <w:t xml:space="preserve">How old </w:t>
      </w:r>
      <w:r w:rsidR="006E1FE8">
        <w:t>were you at your last birthday?</w:t>
      </w:r>
    </w:p>
    <w:p w14:paraId="25C45741" w14:textId="77777777" w:rsidR="00496027" w:rsidRPr="009C347E" w:rsidRDefault="00496027" w:rsidP="00FA687E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4276F" w14:textId="77777777" w:rsidR="00496027" w:rsidRPr="0004362A" w:rsidRDefault="00496027" w:rsidP="00FA687E">
      <w:pPr>
        <w:spacing w:line="240" w:lineRule="auto"/>
        <w:rPr>
          <w:i/>
        </w:rPr>
      </w:pPr>
      <w:r>
        <w:t xml:space="preserve">Age in completed years --------------- </w:t>
      </w:r>
      <w:r w:rsidRPr="0004362A">
        <w:rPr>
          <w:i/>
        </w:rPr>
        <w:t>(enter number for age)</w:t>
      </w:r>
    </w:p>
    <w:p w14:paraId="4F79D0D3" w14:textId="77777777" w:rsidR="00496027" w:rsidRDefault="00FA687E" w:rsidP="00FA687E">
      <w:pPr>
        <w:spacing w:line="240" w:lineRule="auto"/>
      </w:pPr>
      <w:r>
        <w:t>R. Refused</w:t>
      </w:r>
    </w:p>
    <w:p w14:paraId="0F4D001A" w14:textId="77777777" w:rsidR="00496027" w:rsidRDefault="00496027" w:rsidP="00496027">
      <w:pPr>
        <w:spacing w:line="240" w:lineRule="auto"/>
      </w:pPr>
    </w:p>
    <w:p w14:paraId="1809A9EF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B</w:t>
      </w:r>
      <w:r w:rsidRPr="0004362A">
        <w:rPr>
          <w:b/>
        </w:rPr>
        <w:t xml:space="preserve"> – </w:t>
      </w:r>
      <w:r>
        <w:rPr>
          <w:b/>
        </w:rPr>
        <w:t>HEALTH INFORMATION</w:t>
      </w:r>
    </w:p>
    <w:p w14:paraId="45C8EA0D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lastRenderedPageBreak/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related to health</w:t>
      </w:r>
      <w:r w:rsidRPr="0004362A">
        <w:rPr>
          <w:i/>
        </w:rPr>
        <w:t xml:space="preserve"> </w:t>
      </w:r>
    </w:p>
    <w:p w14:paraId="47C7BF5A" w14:textId="77777777" w:rsidR="00496027" w:rsidRPr="009C347E" w:rsidRDefault="00496027" w:rsidP="00496027">
      <w:pPr>
        <w:spacing w:line="240" w:lineRule="auto"/>
      </w:pPr>
    </w:p>
    <w:p w14:paraId="5504B63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B113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Health-status</w:t>
      </w:r>
      <w:r>
        <w:tab/>
      </w:r>
      <w:r>
        <w:tab/>
      </w:r>
      <w:r w:rsidRPr="009C347E">
        <w:rPr>
          <w:b/>
        </w:rPr>
        <w:t>Core:</w:t>
      </w:r>
      <w:r w:rsidR="00FA687E">
        <w:t xml:space="preserve"> B</w:t>
      </w:r>
      <w:r>
        <w:t xml:space="preserve"> </w:t>
      </w:r>
    </w:p>
    <w:p w14:paraId="30D0142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  <w:t>Would you say your health in general is excellent, very good, good, fair, or poor?</w:t>
      </w:r>
    </w:p>
    <w:p w14:paraId="39A12B40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7051A5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19D0E25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7D86D50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38A74FB3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05A95E1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4D8A9C6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99FCACD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62340611" w14:textId="77777777" w:rsidR="00496027" w:rsidRDefault="00496027" w:rsidP="00496027">
      <w:pPr>
        <w:spacing w:line="240" w:lineRule="auto"/>
      </w:pPr>
    </w:p>
    <w:p w14:paraId="00D9B417" w14:textId="77777777" w:rsidR="00FA687E" w:rsidRDefault="00FA687E" w:rsidP="00496027">
      <w:pPr>
        <w:spacing w:line="240" w:lineRule="auto"/>
        <w:rPr>
          <w:b/>
        </w:rPr>
      </w:pPr>
    </w:p>
    <w:p w14:paraId="3ADE77C6" w14:textId="77777777" w:rsidR="00496027" w:rsidRDefault="00496027" w:rsidP="00EC69FD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B114</w:t>
      </w:r>
      <w:r>
        <w:t xml:space="preserve">       </w:t>
      </w:r>
      <w:r w:rsidRPr="009C347E">
        <w:rPr>
          <w:b/>
        </w:rPr>
        <w:t xml:space="preserve">Variable name: </w:t>
      </w:r>
      <w:r w:rsidR="00FA687E">
        <w:t>Knowledge-disease</w:t>
      </w:r>
      <w:r>
        <w:t xml:space="preserve">     </w:t>
      </w:r>
      <w:r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B</w:t>
      </w:r>
    </w:p>
    <w:p w14:paraId="03A5C139" w14:textId="77777777" w:rsidR="00496027" w:rsidRPr="00C854CA" w:rsidRDefault="00496027" w:rsidP="00EC69FD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Have you ever been explained</w:t>
      </w:r>
      <w:r w:rsidRPr="00C854CA">
        <w:t xml:space="preserve"> </w:t>
      </w:r>
      <w:r>
        <w:t>by a doctor or other health profess</w:t>
      </w:r>
      <w:r w:rsidR="00FA687E">
        <w:t xml:space="preserve">ional that you </w:t>
      </w:r>
      <w:r w:rsidR="00FA01E7">
        <w:t xml:space="preserve">have </w:t>
      </w:r>
      <w:r w:rsidR="00FA687E">
        <w:t>had any one or more of the following conditions</w:t>
      </w:r>
      <w:r>
        <w:t>?</w:t>
      </w:r>
    </w:p>
    <w:p w14:paraId="08F261EE" w14:textId="77777777" w:rsidR="00FA687E" w:rsidRDefault="00496027" w:rsidP="00EC69F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FA687E" w14:paraId="100279F4" w14:textId="77777777" w:rsidTr="0002206A">
        <w:tc>
          <w:tcPr>
            <w:tcW w:w="4531" w:type="dxa"/>
          </w:tcPr>
          <w:p w14:paraId="55A3A01B" w14:textId="77777777" w:rsidR="00FA687E" w:rsidRDefault="00FA687E" w:rsidP="00EC69F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Condition</w:t>
            </w:r>
          </w:p>
        </w:tc>
        <w:tc>
          <w:tcPr>
            <w:tcW w:w="993" w:type="dxa"/>
          </w:tcPr>
          <w:p w14:paraId="014211F1" w14:textId="77777777" w:rsidR="00FA687E" w:rsidRPr="0002206A" w:rsidRDefault="0002206A" w:rsidP="00EC69FD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5EB6EDC4" w14:textId="77777777" w:rsidR="00FA687E" w:rsidRPr="0002206A" w:rsidRDefault="0002206A" w:rsidP="00EC69FD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2ACC6048" w14:textId="77777777" w:rsidR="00FA687E" w:rsidRPr="0002206A" w:rsidRDefault="00FA01E7" w:rsidP="00EC69FD">
            <w:pPr>
              <w:spacing w:line="240" w:lineRule="auto"/>
            </w:pPr>
            <w:r>
              <w:t>D. Don’t k</w:t>
            </w:r>
            <w:r w:rsidR="0002206A" w:rsidRPr="0002206A">
              <w:t>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D96748E" w14:textId="77777777" w:rsidR="00FA687E" w:rsidRPr="0002206A" w:rsidRDefault="0002206A" w:rsidP="00EC69FD">
            <w:pPr>
              <w:spacing w:line="240" w:lineRule="auto"/>
            </w:pPr>
            <w:r w:rsidRPr="0002206A">
              <w:t>R. Refused</w:t>
            </w:r>
          </w:p>
        </w:tc>
      </w:tr>
      <w:tr w:rsidR="00FA687E" w14:paraId="782DF60D" w14:textId="77777777" w:rsidTr="0002206A">
        <w:tc>
          <w:tcPr>
            <w:tcW w:w="4531" w:type="dxa"/>
          </w:tcPr>
          <w:p w14:paraId="4A0D3D9D" w14:textId="77777777" w:rsidR="00FA687E" w:rsidRPr="0002206A" w:rsidRDefault="0002206A" w:rsidP="00EC69FD">
            <w:pPr>
              <w:spacing w:line="240" w:lineRule="auto"/>
            </w:pPr>
            <w:r w:rsidRPr="0002206A">
              <w:t>Hypertension</w:t>
            </w:r>
            <w:r w:rsidR="00FA01E7">
              <w:t xml:space="preserve"> (high blood pressure)</w:t>
            </w:r>
          </w:p>
        </w:tc>
        <w:tc>
          <w:tcPr>
            <w:tcW w:w="993" w:type="dxa"/>
          </w:tcPr>
          <w:p w14:paraId="79017DCF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445CDE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EAB956D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905C33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0DCA51BB" w14:textId="77777777" w:rsidTr="0002206A">
        <w:tc>
          <w:tcPr>
            <w:tcW w:w="4531" w:type="dxa"/>
          </w:tcPr>
          <w:p w14:paraId="164555B9" w14:textId="77777777" w:rsidR="00FA687E" w:rsidRPr="0002206A" w:rsidRDefault="0002206A" w:rsidP="00EC69FD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7CF65D90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27068D5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D726F3E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A22A2BF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3FB745D2" w14:textId="77777777" w:rsidTr="0002206A">
        <w:tc>
          <w:tcPr>
            <w:tcW w:w="4531" w:type="dxa"/>
          </w:tcPr>
          <w:p w14:paraId="25AE2C55" w14:textId="77777777" w:rsidR="00FA687E" w:rsidRPr="0002206A" w:rsidRDefault="0002206A" w:rsidP="00EC69FD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25E7719A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DE7AE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9ADC3AC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A385F92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32C7C3CB" w14:textId="77777777" w:rsidTr="0002206A">
        <w:tc>
          <w:tcPr>
            <w:tcW w:w="4531" w:type="dxa"/>
          </w:tcPr>
          <w:p w14:paraId="74FE64B3" w14:textId="77777777" w:rsidR="00FA687E" w:rsidRPr="0002206A" w:rsidRDefault="0002206A" w:rsidP="00EC69FD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5E6A17F1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7256E91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0F675F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3FD9848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  <w:tr w:rsidR="00FA687E" w14:paraId="38634242" w14:textId="77777777" w:rsidTr="0002206A">
        <w:tc>
          <w:tcPr>
            <w:tcW w:w="4531" w:type="dxa"/>
          </w:tcPr>
          <w:p w14:paraId="34AF2115" w14:textId="77777777" w:rsidR="00FA687E" w:rsidRPr="0002206A" w:rsidRDefault="0002206A" w:rsidP="00EC69FD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3D94F068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5D78E17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72C6B3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33D794D" w14:textId="77777777" w:rsidR="00FA687E" w:rsidRDefault="00FA687E" w:rsidP="00EC69FD">
            <w:pPr>
              <w:spacing w:line="240" w:lineRule="auto"/>
              <w:rPr>
                <w:b/>
              </w:rPr>
            </w:pPr>
          </w:p>
        </w:tc>
      </w:tr>
    </w:tbl>
    <w:p w14:paraId="52F1BC29" w14:textId="77777777" w:rsidR="00FA687E" w:rsidRDefault="00FA687E" w:rsidP="00496027">
      <w:pPr>
        <w:pBdr>
          <w:bottom w:val="single" w:sz="4" w:space="1" w:color="auto"/>
        </w:pBdr>
        <w:spacing w:line="240" w:lineRule="auto"/>
        <w:rPr>
          <w:b/>
        </w:rPr>
      </w:pPr>
    </w:p>
    <w:p w14:paraId="1ECC5719" w14:textId="77777777" w:rsidR="00496027" w:rsidRPr="000E4F44" w:rsidRDefault="0002206A" w:rsidP="00496027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</w:t>
      </w:r>
      <w:r w:rsidR="000E4F44" w:rsidRPr="000E4F44">
        <w:rPr>
          <w:b/>
          <w:i/>
        </w:rPr>
        <w:t xml:space="preserve"> to Interviewer</w:t>
      </w:r>
      <w:r w:rsidRPr="000E4F44">
        <w:rPr>
          <w:b/>
          <w:i/>
        </w:rPr>
        <w:t>:</w:t>
      </w:r>
    </w:p>
    <w:p w14:paraId="20362AA2" w14:textId="77777777" w:rsidR="00FD118C" w:rsidRPr="00FD118C" w:rsidRDefault="0002206A" w:rsidP="00496027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 xml:space="preserve">If the respondent is female, please do not include diabetes during pregnancy also called </w:t>
      </w:r>
      <w:r w:rsidRPr="00994F57">
        <w:rPr>
          <w:i/>
        </w:rPr>
        <w:t>gestational diabetes</w:t>
      </w:r>
      <w:r w:rsidR="00EC69FD">
        <w:rPr>
          <w:i/>
        </w:rPr>
        <w:t>.</w:t>
      </w:r>
    </w:p>
    <w:p w14:paraId="590E4671" w14:textId="77777777" w:rsidR="00496027" w:rsidRDefault="00496027" w:rsidP="00496027">
      <w:pPr>
        <w:spacing w:after="0" w:line="240" w:lineRule="auto"/>
      </w:pPr>
    </w:p>
    <w:p w14:paraId="13B142BB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C69FD">
        <w:t xml:space="preserve"> B115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Knowledge-disease-treatment    </w:t>
      </w:r>
      <w:r w:rsidR="00EC69FD">
        <w:tab/>
      </w:r>
      <w:r w:rsidRPr="009C347E">
        <w:rPr>
          <w:b/>
        </w:rPr>
        <w:t>Core:</w:t>
      </w:r>
      <w:r w:rsidR="00EC69FD">
        <w:t xml:space="preserve"> B</w:t>
      </w:r>
    </w:p>
    <w:p w14:paraId="1259C612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</w:t>
      </w:r>
      <w:del w:id="5" w:author="Wendy Maddocks" w:date="2019-11-22T10:37:00Z">
        <w:r w:rsidDel="00EE3809">
          <w:delText xml:space="preserve">you </w:delText>
        </w:r>
      </w:del>
      <w:ins w:id="6" w:author="Wendy Maddocks" w:date="2019-11-22T10:37:00Z">
        <w:r w:rsidR="00EE3809">
          <w:t xml:space="preserve">it </w:t>
        </w:r>
      </w:ins>
      <w:r>
        <w:t>ever been explained</w:t>
      </w:r>
      <w:ins w:id="7" w:author="Wendy Maddocks" w:date="2019-11-22T10:37:00Z">
        <w:r w:rsidR="00EE3809">
          <w:t xml:space="preserve"> to you</w:t>
        </w:r>
      </w:ins>
      <w:r w:rsidRPr="00C854CA">
        <w:t xml:space="preserve"> </w:t>
      </w:r>
      <w:r>
        <w:t>by a doctor or other health professional w</w:t>
      </w:r>
      <w:r w:rsidR="00FA01E7">
        <w:t xml:space="preserve">hat </w:t>
      </w:r>
      <w:ins w:id="8" w:author="Wendy Maddocks" w:date="2019-11-22T10:44:00Z">
        <w:r w:rsidR="00EE3809">
          <w:t xml:space="preserve">medical </w:t>
        </w:r>
      </w:ins>
      <w:r w:rsidR="00FA01E7">
        <w:t>treatments you need</w:t>
      </w:r>
      <w:r w:rsidRPr="00FB72F2">
        <w:t xml:space="preserve"> for your condition</w:t>
      </w:r>
      <w:r w:rsidR="00EC69FD">
        <w:t xml:space="preserve"> / conditions</w:t>
      </w:r>
      <w:r w:rsidRPr="00FB72F2">
        <w:t>?</w:t>
      </w:r>
    </w:p>
    <w:p w14:paraId="1910549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28AEE18" w14:textId="77777777" w:rsidR="00496027" w:rsidRDefault="00496027" w:rsidP="00EC69FD">
      <w:pPr>
        <w:spacing w:line="240" w:lineRule="auto"/>
      </w:pPr>
      <w:r>
        <w:t xml:space="preserve">1. </w:t>
      </w:r>
      <w:r w:rsidR="00EC69FD">
        <w:t>Yes</w:t>
      </w:r>
    </w:p>
    <w:p w14:paraId="46DCC724" w14:textId="77777777" w:rsidR="00EC69FD" w:rsidRDefault="00EC69FD" w:rsidP="00EC69FD">
      <w:pPr>
        <w:spacing w:line="240" w:lineRule="auto"/>
      </w:pPr>
      <w:r>
        <w:t>2. No</w:t>
      </w:r>
    </w:p>
    <w:p w14:paraId="1ED0814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FFD3CE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7116C3F5" w14:textId="77777777" w:rsidR="00496027" w:rsidRDefault="00496027" w:rsidP="00496027">
      <w:pPr>
        <w:spacing w:line="240" w:lineRule="auto"/>
        <w:rPr>
          <w:b/>
        </w:rPr>
      </w:pPr>
    </w:p>
    <w:p w14:paraId="11687DE0" w14:textId="77777777" w:rsidR="00314CB0" w:rsidRDefault="00314CB0" w:rsidP="00314CB0">
      <w:pPr>
        <w:spacing w:line="240" w:lineRule="auto"/>
      </w:pPr>
      <w:r w:rsidRPr="009C347E">
        <w:rPr>
          <w:b/>
        </w:rPr>
        <w:t>Question ID:</w:t>
      </w:r>
      <w:r>
        <w:t xml:space="preserve"> B</w:t>
      </w:r>
      <w:r w:rsidR="00FD118C">
        <w:t>116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Knowledge-disease-management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70B1B531" w14:textId="77777777" w:rsidR="00314CB0" w:rsidRDefault="00314CB0" w:rsidP="00314CB0">
      <w:pPr>
        <w:spacing w:line="240" w:lineRule="auto"/>
      </w:pPr>
      <w:r w:rsidRPr="009C347E">
        <w:rPr>
          <w:b/>
        </w:rPr>
        <w:lastRenderedPageBreak/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</w:t>
      </w:r>
      <w:del w:id="9" w:author="Wendy Maddocks" w:date="2019-11-22T10:43:00Z">
        <w:r w:rsidDel="00EE3809">
          <w:delText xml:space="preserve">you </w:delText>
        </w:r>
      </w:del>
      <w:ins w:id="10" w:author="Wendy Maddocks" w:date="2019-11-22T10:43:00Z">
        <w:r w:rsidR="00EE3809">
          <w:t>it</w:t>
        </w:r>
        <w:r w:rsidR="00EE3809">
          <w:t xml:space="preserve"> </w:t>
        </w:r>
      </w:ins>
      <w:r>
        <w:t>ever been explained</w:t>
      </w:r>
      <w:ins w:id="11" w:author="Wendy Maddocks" w:date="2019-11-22T10:43:00Z">
        <w:r w:rsidR="00EE3809">
          <w:t xml:space="preserve"> to you</w:t>
        </w:r>
      </w:ins>
      <w:r w:rsidRPr="00C854CA">
        <w:t xml:space="preserve"> </w:t>
      </w:r>
      <w:r>
        <w:t xml:space="preserve">by a doctor or other health professional how </w:t>
      </w:r>
      <w:del w:id="12" w:author="Wendy Maddocks" w:date="2019-11-22T10:44:00Z">
        <w:r w:rsidDel="00EE3809">
          <w:delText xml:space="preserve">to </w:delText>
        </w:r>
      </w:del>
      <w:ins w:id="13" w:author="Wendy Maddocks" w:date="2019-11-22T10:44:00Z">
        <w:r w:rsidR="00EE3809">
          <w:t>you can</w:t>
        </w:r>
        <w:r w:rsidR="00EE3809">
          <w:t xml:space="preserve"> </w:t>
        </w:r>
      </w:ins>
      <w:r>
        <w:t>manage</w:t>
      </w:r>
      <w:r w:rsidRPr="00FB72F2">
        <w:t xml:space="preserve"> your condition</w:t>
      </w:r>
      <w:r>
        <w:t xml:space="preserve"> / conditions</w:t>
      </w:r>
      <w:r w:rsidRPr="00FB72F2">
        <w:t>?</w:t>
      </w:r>
      <w:r w:rsidR="00C9680C">
        <w:t xml:space="preserve"> For </w:t>
      </w:r>
      <w:proofErr w:type="gramStart"/>
      <w:r w:rsidR="00C9680C">
        <w:t>example:</w:t>
      </w:r>
      <w:proofErr w:type="gramEnd"/>
      <w:r w:rsidR="00C9680C">
        <w:t xml:space="preserve"> healthy diet and </w:t>
      </w:r>
      <w:commentRangeStart w:id="14"/>
      <w:r w:rsidR="00C9680C">
        <w:t>exercise</w:t>
      </w:r>
      <w:commentRangeEnd w:id="14"/>
      <w:r w:rsidR="00EE3809">
        <w:rPr>
          <w:rStyle w:val="CommentReference"/>
        </w:rPr>
        <w:commentReference w:id="14"/>
      </w:r>
      <w:r w:rsidR="00C9680C">
        <w:t>.</w:t>
      </w:r>
    </w:p>
    <w:p w14:paraId="6C810931" w14:textId="77777777" w:rsidR="00314CB0" w:rsidRPr="009C347E" w:rsidRDefault="00314CB0" w:rsidP="00314CB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D4A8853" w14:textId="77777777" w:rsidR="00314CB0" w:rsidRDefault="00314CB0" w:rsidP="00314CB0">
      <w:pPr>
        <w:spacing w:line="240" w:lineRule="auto"/>
      </w:pPr>
      <w:r>
        <w:t>1. Yes</w:t>
      </w:r>
    </w:p>
    <w:p w14:paraId="1F5CA4CE" w14:textId="77777777" w:rsidR="00314CB0" w:rsidRDefault="00314CB0" w:rsidP="00314CB0">
      <w:pPr>
        <w:spacing w:line="240" w:lineRule="auto"/>
      </w:pPr>
      <w:r>
        <w:t>2. No</w:t>
      </w:r>
    </w:p>
    <w:p w14:paraId="402B45B5" w14:textId="77777777" w:rsidR="00314CB0" w:rsidRDefault="00314CB0" w:rsidP="00314CB0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71E068C" w14:textId="77777777" w:rsidR="00314CB0" w:rsidRDefault="00314CB0" w:rsidP="00314CB0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35EE01E0" w14:textId="77777777" w:rsidR="00314CB0" w:rsidRDefault="00314CB0" w:rsidP="00314CB0">
      <w:pPr>
        <w:spacing w:line="240" w:lineRule="auto"/>
        <w:rPr>
          <w:b/>
        </w:rPr>
      </w:pPr>
    </w:p>
    <w:p w14:paraId="06CAC020" w14:textId="77777777" w:rsidR="00FD118C" w:rsidRDefault="00FD118C" w:rsidP="00FD118C">
      <w:pPr>
        <w:spacing w:line="240" w:lineRule="auto"/>
      </w:pPr>
      <w:r w:rsidRPr="009C347E">
        <w:rPr>
          <w:b/>
        </w:rPr>
        <w:t>Question ID:</w:t>
      </w:r>
      <w:r>
        <w:t xml:space="preserve"> B117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39459F" w14:textId="77777777" w:rsidR="00FD118C" w:rsidRDefault="00FD118C" w:rsidP="00FD118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have you been hospitalised in a public hospital </w:t>
      </w:r>
      <w:r w:rsidR="00ED6F86">
        <w:t xml:space="preserve">overnight </w:t>
      </w:r>
      <w:r>
        <w:t xml:space="preserve">for one or more of the following conditions? </w:t>
      </w:r>
      <w:r w:rsidR="00ED6F86">
        <w:t>This means you were admitted to hospital because of one or more of the conditions.</w:t>
      </w:r>
    </w:p>
    <w:p w14:paraId="4F30AEDD" w14:textId="77777777" w:rsidR="00314CB0" w:rsidRDefault="00FD118C" w:rsidP="00FD118C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FD118C" w14:paraId="496F24D9" w14:textId="77777777" w:rsidTr="00C9680C">
        <w:tc>
          <w:tcPr>
            <w:tcW w:w="4531" w:type="dxa"/>
          </w:tcPr>
          <w:p w14:paraId="19B146C7" w14:textId="77777777" w:rsidR="00FD118C" w:rsidRDefault="00FD118C" w:rsidP="00C9680C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40F508C0" w14:textId="77777777" w:rsidR="00FD118C" w:rsidRPr="0002206A" w:rsidRDefault="00FD118C" w:rsidP="00C9680C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135D7A08" w14:textId="77777777" w:rsidR="00FD118C" w:rsidRPr="0002206A" w:rsidRDefault="00FD118C" w:rsidP="00C9680C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041F34F0" w14:textId="77777777" w:rsidR="00FD118C" w:rsidRPr="0002206A" w:rsidRDefault="00FD118C" w:rsidP="00C9680C">
            <w:pPr>
              <w:spacing w:line="240" w:lineRule="auto"/>
            </w:pPr>
            <w:r w:rsidRPr="0002206A">
              <w:t>D. Don’t Know</w:t>
            </w:r>
            <w:r w:rsidR="00FA01E7">
              <w:t xml:space="preserve"> / Not sure</w:t>
            </w:r>
          </w:p>
        </w:tc>
        <w:tc>
          <w:tcPr>
            <w:tcW w:w="1224" w:type="dxa"/>
          </w:tcPr>
          <w:p w14:paraId="3C3E9F39" w14:textId="77777777" w:rsidR="00FD118C" w:rsidRPr="0002206A" w:rsidRDefault="00FD118C" w:rsidP="00C9680C">
            <w:pPr>
              <w:spacing w:line="240" w:lineRule="auto"/>
            </w:pPr>
            <w:r w:rsidRPr="0002206A">
              <w:t>R. Refused</w:t>
            </w:r>
          </w:p>
        </w:tc>
      </w:tr>
      <w:tr w:rsidR="00FD118C" w14:paraId="74A09F5B" w14:textId="77777777" w:rsidTr="00C9680C">
        <w:tc>
          <w:tcPr>
            <w:tcW w:w="4531" w:type="dxa"/>
          </w:tcPr>
          <w:p w14:paraId="47E57C30" w14:textId="77777777" w:rsidR="00FD118C" w:rsidRPr="0002206A" w:rsidRDefault="00FD118C" w:rsidP="00C9680C">
            <w:pPr>
              <w:spacing w:line="240" w:lineRule="auto"/>
            </w:pPr>
            <w:r w:rsidRPr="0002206A">
              <w:t>Hypertension</w:t>
            </w:r>
            <w:r w:rsidR="00ED6F86">
              <w:t xml:space="preserve"> (high blood pressure)</w:t>
            </w:r>
          </w:p>
        </w:tc>
        <w:tc>
          <w:tcPr>
            <w:tcW w:w="993" w:type="dxa"/>
          </w:tcPr>
          <w:p w14:paraId="49DA11BB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DE71A09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5DEA2B6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914F8FC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697F8180" w14:textId="77777777" w:rsidTr="00C9680C">
        <w:tc>
          <w:tcPr>
            <w:tcW w:w="4531" w:type="dxa"/>
          </w:tcPr>
          <w:p w14:paraId="510E4EA8" w14:textId="77777777" w:rsidR="00FD118C" w:rsidRPr="0002206A" w:rsidRDefault="00FD118C" w:rsidP="00C9680C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2CEC72C0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5FB02ED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ABE30A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231BF2A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69B69518" w14:textId="77777777" w:rsidTr="00C9680C">
        <w:tc>
          <w:tcPr>
            <w:tcW w:w="4531" w:type="dxa"/>
          </w:tcPr>
          <w:p w14:paraId="5B980422" w14:textId="77777777" w:rsidR="00FD118C" w:rsidRPr="0002206A" w:rsidRDefault="00FD118C" w:rsidP="00C9680C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71E3771F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E5DDA3F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18A71A3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7365062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3C554B53" w14:textId="77777777" w:rsidTr="00C9680C">
        <w:tc>
          <w:tcPr>
            <w:tcW w:w="4531" w:type="dxa"/>
          </w:tcPr>
          <w:p w14:paraId="1C829D3A" w14:textId="77777777" w:rsidR="00FD118C" w:rsidRPr="0002206A" w:rsidRDefault="00FD118C" w:rsidP="00C9680C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59D675F0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377570D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4533F8C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68B9D60B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  <w:tr w:rsidR="00FD118C" w14:paraId="052BEDD2" w14:textId="77777777" w:rsidTr="00C9680C">
        <w:tc>
          <w:tcPr>
            <w:tcW w:w="4531" w:type="dxa"/>
          </w:tcPr>
          <w:p w14:paraId="2F377523" w14:textId="77777777" w:rsidR="00FD118C" w:rsidRPr="0002206A" w:rsidRDefault="00FD118C" w:rsidP="00C9680C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7D958C37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D310546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CA452D5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70A675C" w14:textId="77777777" w:rsidR="00FD118C" w:rsidRDefault="00FD118C" w:rsidP="00C9680C">
            <w:pPr>
              <w:spacing w:line="240" w:lineRule="auto"/>
              <w:rPr>
                <w:b/>
              </w:rPr>
            </w:pPr>
          </w:p>
        </w:tc>
      </w:tr>
    </w:tbl>
    <w:p w14:paraId="014F4A04" w14:textId="77777777" w:rsidR="00314CB0" w:rsidRDefault="00314CB0" w:rsidP="00496027">
      <w:pPr>
        <w:spacing w:line="240" w:lineRule="auto"/>
        <w:rPr>
          <w:b/>
        </w:rPr>
      </w:pPr>
    </w:p>
    <w:p w14:paraId="59D71BD2" w14:textId="77777777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2C53331D" w14:textId="77777777" w:rsidR="00FD118C" w:rsidRDefault="00FD118C" w:rsidP="00FD118C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lastRenderedPageBreak/>
        <w:t>If “Yes” to one or more conditions, go to B118</w:t>
      </w:r>
    </w:p>
    <w:p w14:paraId="0EDCAD17" w14:textId="77777777" w:rsidR="00FD118C" w:rsidRPr="00FD118C" w:rsidRDefault="00FD118C" w:rsidP="00FD118C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conditions, go to next section</w:t>
      </w:r>
    </w:p>
    <w:p w14:paraId="42E8FEC2" w14:textId="77777777" w:rsidR="00314CB0" w:rsidRDefault="00314CB0" w:rsidP="00496027">
      <w:pPr>
        <w:spacing w:line="240" w:lineRule="auto"/>
        <w:rPr>
          <w:b/>
        </w:rPr>
      </w:pPr>
    </w:p>
    <w:p w14:paraId="7F82232D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D118C">
        <w:t xml:space="preserve"> B118</w:t>
      </w:r>
      <w:r>
        <w:t xml:space="preserve">       </w:t>
      </w:r>
      <w:r w:rsidRPr="009C347E">
        <w:rPr>
          <w:b/>
        </w:rPr>
        <w:t xml:space="preserve">Variable name: </w:t>
      </w:r>
      <w:r>
        <w:t>Hospitalisation</w:t>
      </w:r>
      <w:r w:rsidR="00FD118C">
        <w:t>-hospital</w:t>
      </w:r>
      <w:r>
        <w:t xml:space="preserve">  </w:t>
      </w:r>
      <w:r>
        <w:tab/>
      </w:r>
      <w:r w:rsidR="00FD118C">
        <w:tab/>
      </w:r>
      <w:r w:rsidR="00FD118C">
        <w:tab/>
      </w:r>
      <w:r w:rsidRPr="009C347E">
        <w:rPr>
          <w:b/>
        </w:rPr>
        <w:t>Core:</w:t>
      </w:r>
      <w:r w:rsidR="00FD118C">
        <w:t xml:space="preserve"> B</w:t>
      </w:r>
      <w:r>
        <w:t xml:space="preserve"> </w:t>
      </w:r>
    </w:p>
    <w:p w14:paraId="3E8C793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ED6F86">
        <w:t>If you have been hospitalised in the last 12 months for one or more of the above conditions can you please name the hospital</w:t>
      </w:r>
      <w:r>
        <w:t xml:space="preserve">? </w:t>
      </w:r>
    </w:p>
    <w:p w14:paraId="2E134D8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3"/>
        <w:gridCol w:w="2654"/>
        <w:gridCol w:w="943"/>
        <w:gridCol w:w="1576"/>
      </w:tblGrid>
      <w:tr w:rsidR="005D5360" w14:paraId="6446DA95" w14:textId="77777777" w:rsidTr="005D5360">
        <w:tc>
          <w:tcPr>
            <w:tcW w:w="4106" w:type="dxa"/>
          </w:tcPr>
          <w:p w14:paraId="35933639" w14:textId="77777777" w:rsidR="005D5360" w:rsidRDefault="005D5360" w:rsidP="00C9680C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6B94094A" w14:textId="77777777" w:rsidR="005D5360" w:rsidRPr="0002206A" w:rsidRDefault="005D5360" w:rsidP="00C9680C">
            <w:pPr>
              <w:spacing w:line="240" w:lineRule="auto"/>
            </w:pPr>
            <w:r w:rsidRPr="0002206A">
              <w:t>1. Yes</w:t>
            </w:r>
            <w:r>
              <w:t xml:space="preserve"> (Name the hospital)</w:t>
            </w:r>
          </w:p>
        </w:tc>
        <w:tc>
          <w:tcPr>
            <w:tcW w:w="992" w:type="dxa"/>
          </w:tcPr>
          <w:p w14:paraId="29353AE5" w14:textId="77777777" w:rsidR="005D5360" w:rsidRPr="0002206A" w:rsidRDefault="005D5360" w:rsidP="00C9680C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A2122F4" w14:textId="77777777" w:rsidR="005D5360" w:rsidRPr="0002206A" w:rsidRDefault="005D5360" w:rsidP="00C9680C">
            <w:pPr>
              <w:spacing w:line="240" w:lineRule="auto"/>
            </w:pPr>
            <w:r w:rsidRPr="0002206A">
              <w:t>R. Refused</w:t>
            </w:r>
            <w:ins w:id="15" w:author="Wendy Maddocks" w:date="2019-11-22T10:50:00Z">
              <w:r w:rsidR="000D0F9E">
                <w:t>/don’t know</w:t>
              </w:r>
            </w:ins>
            <w:r w:rsidR="005B7BBD">
              <w:t xml:space="preserve"> </w:t>
            </w:r>
          </w:p>
        </w:tc>
      </w:tr>
      <w:tr w:rsidR="005D5360" w14:paraId="6CDCF703" w14:textId="77777777" w:rsidTr="005D5360">
        <w:tc>
          <w:tcPr>
            <w:tcW w:w="4106" w:type="dxa"/>
          </w:tcPr>
          <w:p w14:paraId="0D3C6E5C" w14:textId="77777777" w:rsidR="005D5360" w:rsidRPr="0002206A" w:rsidRDefault="005D5360" w:rsidP="00C9680C">
            <w:pPr>
              <w:spacing w:line="240" w:lineRule="auto"/>
            </w:pPr>
            <w:r w:rsidRPr="0002206A">
              <w:t>Hypertension</w:t>
            </w:r>
            <w:r w:rsidR="00ED6F86">
              <w:t xml:space="preserve"> (high blood pressure)</w:t>
            </w:r>
          </w:p>
        </w:tc>
        <w:tc>
          <w:tcPr>
            <w:tcW w:w="2835" w:type="dxa"/>
          </w:tcPr>
          <w:p w14:paraId="626265EF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3ED6999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5F9025F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2C495DAA" w14:textId="77777777" w:rsidTr="005D5360">
        <w:tc>
          <w:tcPr>
            <w:tcW w:w="4106" w:type="dxa"/>
          </w:tcPr>
          <w:p w14:paraId="73FD1BB5" w14:textId="77777777" w:rsidR="005D5360" w:rsidRPr="0002206A" w:rsidRDefault="005D5360" w:rsidP="00C9680C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501CE51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F8C8FD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E76528A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43FE79EE" w14:textId="77777777" w:rsidTr="005D5360">
        <w:tc>
          <w:tcPr>
            <w:tcW w:w="4106" w:type="dxa"/>
          </w:tcPr>
          <w:p w14:paraId="159AFAF5" w14:textId="77777777" w:rsidR="005D5360" w:rsidRPr="0002206A" w:rsidRDefault="005D5360" w:rsidP="00C9680C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59A455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623D18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5CEA78B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2DA781ED" w14:textId="77777777" w:rsidTr="005D5360">
        <w:tc>
          <w:tcPr>
            <w:tcW w:w="4106" w:type="dxa"/>
          </w:tcPr>
          <w:p w14:paraId="149871A9" w14:textId="77777777" w:rsidR="005D5360" w:rsidRPr="0002206A" w:rsidRDefault="005D5360" w:rsidP="00C9680C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374D1DD6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47E727C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1FACD6D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  <w:tr w:rsidR="005D5360" w14:paraId="5012CEC8" w14:textId="77777777" w:rsidTr="005D5360">
        <w:tc>
          <w:tcPr>
            <w:tcW w:w="4106" w:type="dxa"/>
          </w:tcPr>
          <w:p w14:paraId="0E3024D6" w14:textId="77777777" w:rsidR="005D5360" w:rsidRPr="0002206A" w:rsidRDefault="005D5360" w:rsidP="00C9680C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801E102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B21FD91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2097679" w14:textId="77777777" w:rsidR="005D5360" w:rsidRDefault="005D5360" w:rsidP="00C9680C">
            <w:pPr>
              <w:spacing w:line="240" w:lineRule="auto"/>
              <w:rPr>
                <w:b/>
              </w:rPr>
            </w:pPr>
          </w:p>
        </w:tc>
      </w:tr>
    </w:tbl>
    <w:p w14:paraId="7C93ABCA" w14:textId="77777777" w:rsidR="00FD118C" w:rsidRDefault="00FD118C" w:rsidP="00496027">
      <w:pPr>
        <w:spacing w:line="240" w:lineRule="auto"/>
      </w:pPr>
    </w:p>
    <w:p w14:paraId="48325C1E" w14:textId="77777777" w:rsidR="005D5360" w:rsidRDefault="005D5360" w:rsidP="00496027">
      <w:pPr>
        <w:spacing w:line="240" w:lineRule="auto"/>
      </w:pPr>
    </w:p>
    <w:p w14:paraId="4F04CEED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C</w:t>
      </w:r>
      <w:r w:rsidRPr="0004362A">
        <w:rPr>
          <w:b/>
        </w:rPr>
        <w:t xml:space="preserve"> – </w:t>
      </w:r>
      <w:r>
        <w:rPr>
          <w:b/>
        </w:rPr>
        <w:t>HEALTH SERVICE UTILISATION AND PATIENT EXPERIENCE</w:t>
      </w:r>
    </w:p>
    <w:p w14:paraId="068346BF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about your use of prima</w:t>
      </w:r>
      <w:r w:rsidR="00A2709D">
        <w:rPr>
          <w:i/>
        </w:rPr>
        <w:t>ry health care services within your region</w:t>
      </w:r>
    </w:p>
    <w:p w14:paraId="753DCF65" w14:textId="77777777" w:rsidR="00A2709D" w:rsidRDefault="00A2709D" w:rsidP="00C51C3C">
      <w:pPr>
        <w:spacing w:line="240" w:lineRule="auto"/>
        <w:rPr>
          <w:b/>
        </w:rPr>
      </w:pPr>
    </w:p>
    <w:p w14:paraId="5F4A56D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C119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1F3622F" w14:textId="77777777" w:rsidR="00A2709D" w:rsidRPr="00493557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lastRenderedPageBreak/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</w:t>
      </w:r>
      <w:r w:rsidR="005B7BBD">
        <w:t xml:space="preserve">ths, have you been able </w:t>
      </w:r>
      <w:commentRangeStart w:id="16"/>
      <w:r w:rsidR="005B7BBD">
        <w:t>to</w:t>
      </w:r>
      <w:commentRangeEnd w:id="16"/>
      <w:r w:rsidR="000D0F9E">
        <w:rPr>
          <w:rStyle w:val="CommentReference"/>
        </w:rPr>
        <w:commentReference w:id="16"/>
      </w:r>
      <w:r w:rsidR="005B7BBD">
        <w:t xml:space="preserve"> visit</w:t>
      </w:r>
      <w:r>
        <w:t xml:space="preserve"> a general physician about your own health related to your condition / conditions within your region?</w:t>
      </w:r>
      <w:r>
        <w:rPr>
          <w:i/>
        </w:rPr>
        <w:t xml:space="preserve"> </w:t>
      </w:r>
    </w:p>
    <w:p w14:paraId="310A6F41" w14:textId="77777777" w:rsidR="00A2709D" w:rsidRPr="009C347E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AE3B5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1. Yes</w:t>
      </w:r>
    </w:p>
    <w:p w14:paraId="51DE8173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2. No</w:t>
      </w:r>
    </w:p>
    <w:p w14:paraId="60190BCA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BE63D9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6AC32" w14:textId="77777777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6898ACD0" w14:textId="77777777" w:rsidR="00A2709D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C120</w:t>
      </w:r>
    </w:p>
    <w:p w14:paraId="442A9FAC" w14:textId="77777777" w:rsidR="00A2709D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go to next section</w:t>
      </w:r>
    </w:p>
    <w:p w14:paraId="323C69D8" w14:textId="77777777" w:rsidR="00A2709D" w:rsidRDefault="00A2709D" w:rsidP="00C51C3C">
      <w:pPr>
        <w:spacing w:line="240" w:lineRule="auto"/>
        <w:rPr>
          <w:b/>
        </w:rPr>
      </w:pPr>
    </w:p>
    <w:p w14:paraId="52B54D92" w14:textId="77777777" w:rsidR="00496027" w:rsidRDefault="00496027" w:rsidP="00C51C3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2709D">
        <w:t xml:space="preserve"> C120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 w:rsidR="0023518F">
        <w:tab/>
      </w:r>
      <w:r w:rsidRPr="009C347E">
        <w:rPr>
          <w:b/>
        </w:rPr>
        <w:t>Core:</w:t>
      </w:r>
      <w:r w:rsidR="0023518F">
        <w:t xml:space="preserve"> C</w:t>
      </w:r>
    </w:p>
    <w:p w14:paraId="106DCC88" w14:textId="77777777" w:rsidR="00496027" w:rsidRPr="000742D1" w:rsidRDefault="00496027" w:rsidP="00C51C3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What sort of healthcare </w:t>
      </w:r>
      <w:r w:rsidR="00F75E95">
        <w:t xml:space="preserve">service </w:t>
      </w:r>
      <w:ins w:id="17" w:author="Wendy Maddocks" w:date="2019-11-22T10:51:00Z">
        <w:r w:rsidR="000D0F9E">
          <w:t xml:space="preserve">do </w:t>
        </w:r>
      </w:ins>
      <w:r w:rsidR="00F75E95">
        <w:t>you usually visit to consult a general physician</w:t>
      </w:r>
      <w:r w:rsidR="00EE6050">
        <w:t xml:space="preserve"> related</w:t>
      </w:r>
      <w:r w:rsidR="00946E49">
        <w:t xml:space="preserve"> to your condition</w:t>
      </w:r>
      <w:r w:rsidR="00C51C3C">
        <w:t xml:space="preserve"> within your region</w:t>
      </w:r>
      <w:r w:rsidR="00F75E95">
        <w:t>?</w:t>
      </w:r>
      <w:r w:rsidR="00EE6050">
        <w:t xml:space="preserve"> </w:t>
      </w:r>
    </w:p>
    <w:p w14:paraId="5F4C45DC" w14:textId="77777777" w:rsidR="00496027" w:rsidRPr="009C347E" w:rsidRDefault="00496027" w:rsidP="00C51C3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C20FB91" w14:textId="77777777" w:rsidR="00496027" w:rsidRDefault="00496027" w:rsidP="00C51C3C">
      <w:pPr>
        <w:spacing w:line="240" w:lineRule="auto"/>
      </w:pPr>
      <w:r>
        <w:t>1. Island health centre</w:t>
      </w:r>
    </w:p>
    <w:p w14:paraId="685F99B4" w14:textId="77777777" w:rsidR="00496027" w:rsidRDefault="00496027" w:rsidP="00C51C3C">
      <w:pPr>
        <w:spacing w:line="240" w:lineRule="auto"/>
      </w:pPr>
      <w:r>
        <w:t>2. Atoll hospital</w:t>
      </w:r>
    </w:p>
    <w:p w14:paraId="369878CA" w14:textId="77777777" w:rsidR="00496027" w:rsidRDefault="00496027" w:rsidP="00C51C3C">
      <w:pPr>
        <w:spacing w:line="240" w:lineRule="auto"/>
      </w:pPr>
      <w:r>
        <w:t>3. Regional hospital</w:t>
      </w:r>
    </w:p>
    <w:p w14:paraId="125EB487" w14:textId="77777777" w:rsidR="00C51C3C" w:rsidRPr="00C51C3C" w:rsidRDefault="00496027" w:rsidP="00C51C3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405C09" w14:textId="77777777" w:rsidR="00C51C3C" w:rsidRDefault="00C51C3C" w:rsidP="00946E49">
      <w:pPr>
        <w:spacing w:line="240" w:lineRule="auto"/>
        <w:rPr>
          <w:b/>
        </w:rPr>
      </w:pPr>
    </w:p>
    <w:p w14:paraId="7E17998F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75E95">
        <w:t xml:space="preserve"> C121</w:t>
      </w:r>
      <w:r>
        <w:t xml:space="preserve">    </w:t>
      </w:r>
      <w:r w:rsidRPr="009C347E">
        <w:rPr>
          <w:b/>
        </w:rPr>
        <w:t xml:space="preserve">Variable name: </w:t>
      </w:r>
      <w:r>
        <w:t xml:space="preserve">Usual-experience-communication   </w:t>
      </w:r>
      <w:r w:rsidR="00F75E95">
        <w:tab/>
      </w:r>
      <w:r w:rsidRPr="009C347E">
        <w:rPr>
          <w:b/>
        </w:rPr>
        <w:t>Core:</w:t>
      </w:r>
      <w:r w:rsidR="00F75E95">
        <w:t xml:space="preserve"> C</w:t>
      </w:r>
    </w:p>
    <w:p w14:paraId="6A6B106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Thi</w:t>
      </w:r>
      <w:r w:rsidR="00F75E95">
        <w:t>nking about your last visit to the</w:t>
      </w:r>
      <w:r>
        <w:t xml:space="preserve"> general physician </w:t>
      </w:r>
      <w:r w:rsidR="00AC371E">
        <w:rPr>
          <w:i/>
        </w:rPr>
        <w:t>(at</w:t>
      </w:r>
      <w:r>
        <w:rPr>
          <w:i/>
        </w:rPr>
        <w:t xml:space="preserve"> your usual </w:t>
      </w:r>
      <w:r w:rsidR="00AC371E">
        <w:rPr>
          <w:i/>
        </w:rPr>
        <w:t>health care facility in your region</w:t>
      </w:r>
      <w:r w:rsidRPr="00EF5796">
        <w:rPr>
          <w:i/>
        </w:rPr>
        <w:t>)</w:t>
      </w:r>
      <w:r>
        <w:t xml:space="preserve">, how </w:t>
      </w:r>
      <w:r w:rsidR="005B7BBD">
        <w:t>well do you think</w:t>
      </w:r>
      <w:r>
        <w:t xml:space="preserve"> the doctor </w:t>
      </w:r>
      <w:r w:rsidR="005B7BBD">
        <w:t>explained</w:t>
      </w:r>
      <w:r>
        <w:t xml:space="preserve"> your health conditions and treatments in a way that you could </w:t>
      </w:r>
      <w:commentRangeStart w:id="18"/>
      <w:r>
        <w:t>understand</w:t>
      </w:r>
      <w:commentRangeEnd w:id="18"/>
      <w:r w:rsidR="000D0F9E">
        <w:rPr>
          <w:rStyle w:val="CommentReference"/>
        </w:rPr>
        <w:commentReference w:id="18"/>
      </w:r>
      <w:r>
        <w:t>?</w:t>
      </w:r>
    </w:p>
    <w:p w14:paraId="286189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0F6082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39A3374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458B7AD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12F4C68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371E2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530707F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FCA8A2B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282366DE" w14:textId="77777777" w:rsidR="00496027" w:rsidRDefault="00496027" w:rsidP="00496027">
      <w:pPr>
        <w:spacing w:line="240" w:lineRule="auto"/>
      </w:pPr>
    </w:p>
    <w:p w14:paraId="712E24EB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E6050">
        <w:t xml:space="preserve"> C122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Usual-experience-treatment-decisions </w:t>
      </w:r>
      <w:r w:rsidR="00EE6050">
        <w:tab/>
      </w:r>
      <w:r w:rsidRPr="00F34FC9">
        <w:rPr>
          <w:b/>
        </w:rPr>
        <w:t>Core:</w:t>
      </w:r>
      <w:r w:rsidR="00EE6050">
        <w:t xml:space="preserve"> C</w:t>
      </w:r>
      <w:r>
        <w:t xml:space="preserve"> </w:t>
      </w:r>
    </w:p>
    <w:p w14:paraId="124B3626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</w:t>
      </w:r>
      <w:r w:rsidR="005B7BBD">
        <w:t xml:space="preserve"> well do you feel the general physician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 w:rsidR="005B7BBD">
        <w:t xml:space="preserve"> involved</w:t>
      </w:r>
      <w:r>
        <w:t xml:space="preserve"> you in </w:t>
      </w:r>
      <w:r w:rsidR="005B7BBD">
        <w:t xml:space="preserve">the </w:t>
      </w:r>
      <w:r>
        <w:t>decisions about your ca</w:t>
      </w:r>
      <w:r w:rsidR="005B7BBD">
        <w:t>re, such as discussing all the</w:t>
      </w:r>
      <w:r>
        <w:t xml:space="preserve"> treatment options?</w:t>
      </w:r>
    </w:p>
    <w:p w14:paraId="6A68FD22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8C3FD6E" w14:textId="77777777" w:rsidR="00496027" w:rsidRDefault="00496027" w:rsidP="00496027">
      <w:pPr>
        <w:spacing w:line="240" w:lineRule="auto"/>
      </w:pPr>
      <w:r>
        <w:t>1. Poor</w:t>
      </w:r>
    </w:p>
    <w:p w14:paraId="71DE5D5E" w14:textId="77777777" w:rsidR="00496027" w:rsidRDefault="00496027" w:rsidP="00496027">
      <w:pPr>
        <w:spacing w:line="240" w:lineRule="auto"/>
      </w:pPr>
      <w:r>
        <w:lastRenderedPageBreak/>
        <w:t>2. Fair</w:t>
      </w:r>
    </w:p>
    <w:p w14:paraId="7AB0DB60" w14:textId="77777777" w:rsidR="00496027" w:rsidRDefault="00496027" w:rsidP="00496027">
      <w:pPr>
        <w:spacing w:line="240" w:lineRule="auto"/>
      </w:pPr>
      <w:r>
        <w:t>3. Neither good nor fair</w:t>
      </w:r>
    </w:p>
    <w:p w14:paraId="6DDCF85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131302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671101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26D30C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01F5621E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</w:p>
    <w:p w14:paraId="3DC1DD3C" w14:textId="77777777" w:rsidR="00496027" w:rsidRDefault="00496027" w:rsidP="00496027">
      <w:pPr>
        <w:spacing w:line="240" w:lineRule="auto"/>
        <w:rPr>
          <w:b/>
        </w:rPr>
      </w:pPr>
    </w:p>
    <w:p w14:paraId="51511373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C123</w:t>
      </w:r>
      <w:r>
        <w:t xml:space="preserve"> </w:t>
      </w:r>
      <w:r w:rsidRPr="009C347E">
        <w:rPr>
          <w:b/>
        </w:rPr>
        <w:t xml:space="preserve">Variable name: </w:t>
      </w:r>
      <w:r>
        <w:t xml:space="preserve">Usual-experience-patient-management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2E640CA7" w14:textId="77777777" w:rsidR="00C900FC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C900FC">
        <w:t xml:space="preserve">last </w:t>
      </w:r>
      <w:r>
        <w:t>12 months, has someone at your usual health centre or hospital</w:t>
      </w:r>
      <w:r w:rsidR="00AC371E">
        <w:t xml:space="preserve"> in your region</w:t>
      </w:r>
      <w:r>
        <w:t xml:space="preserve"> either carried out or arranged for you </w:t>
      </w:r>
      <w:r w:rsidR="00B669A4">
        <w:t xml:space="preserve">to have </w:t>
      </w:r>
      <w:r w:rsidR="00C900FC">
        <w:t xml:space="preserve">one </w:t>
      </w:r>
      <w:r w:rsidR="00AA0146">
        <w:t xml:space="preserve">or more </w:t>
      </w:r>
      <w:r w:rsidR="00C900FC">
        <w:t>of the following</w:t>
      </w:r>
      <w:r w:rsidR="00AA0146">
        <w:t xml:space="preserve"> tests</w:t>
      </w:r>
      <w:r w:rsidR="00C900FC">
        <w:t>?</w:t>
      </w:r>
    </w:p>
    <w:p w14:paraId="4F462F6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5F3335E9" w14:textId="77777777" w:rsidTr="001A51E6">
        <w:tc>
          <w:tcPr>
            <w:tcW w:w="4531" w:type="dxa"/>
          </w:tcPr>
          <w:p w14:paraId="52950F88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3B81A614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77CD26A7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1450C942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A45B4BA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B912FD2" w14:textId="77777777" w:rsidTr="001A51E6">
        <w:tc>
          <w:tcPr>
            <w:tcW w:w="4531" w:type="dxa"/>
          </w:tcPr>
          <w:p w14:paraId="4AA80CAD" w14:textId="77777777" w:rsidR="00B669A4" w:rsidRPr="0002206A" w:rsidRDefault="00B669A4" w:rsidP="00AA0146">
            <w:pPr>
              <w:spacing w:line="240" w:lineRule="auto"/>
            </w:pPr>
            <w:r>
              <w:t>Weight measurement</w:t>
            </w:r>
          </w:p>
        </w:tc>
        <w:tc>
          <w:tcPr>
            <w:tcW w:w="993" w:type="dxa"/>
          </w:tcPr>
          <w:p w14:paraId="2BFB2B4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DB91CB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1904A7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786705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AA0146" w14:paraId="4D2290BB" w14:textId="77777777" w:rsidTr="001A51E6">
        <w:tc>
          <w:tcPr>
            <w:tcW w:w="4531" w:type="dxa"/>
          </w:tcPr>
          <w:p w14:paraId="4BE4602F" w14:textId="77777777" w:rsidR="00AA0146" w:rsidRDefault="00AA0146" w:rsidP="00AA0146">
            <w:pPr>
              <w:spacing w:line="240" w:lineRule="auto"/>
            </w:pPr>
            <w:r>
              <w:t>Height measurement</w:t>
            </w:r>
          </w:p>
        </w:tc>
        <w:tc>
          <w:tcPr>
            <w:tcW w:w="993" w:type="dxa"/>
          </w:tcPr>
          <w:p w14:paraId="134ABD33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5490400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2B4FDD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1A39F4A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A7F5D2F" w14:textId="77777777" w:rsidTr="001A51E6">
        <w:tc>
          <w:tcPr>
            <w:tcW w:w="4531" w:type="dxa"/>
          </w:tcPr>
          <w:p w14:paraId="42172E46" w14:textId="77777777" w:rsidR="00B669A4" w:rsidRPr="0002206A" w:rsidRDefault="00B669A4" w:rsidP="001A51E6">
            <w:pPr>
              <w:spacing w:line="240" w:lineRule="auto"/>
            </w:pPr>
            <w:r>
              <w:t>Diabetes test</w:t>
            </w:r>
          </w:p>
        </w:tc>
        <w:tc>
          <w:tcPr>
            <w:tcW w:w="993" w:type="dxa"/>
          </w:tcPr>
          <w:p w14:paraId="0E57133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7F786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42F9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0AA25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CC0B2A0" w14:textId="77777777" w:rsidTr="001A51E6">
        <w:tc>
          <w:tcPr>
            <w:tcW w:w="4531" w:type="dxa"/>
          </w:tcPr>
          <w:p w14:paraId="73268F7D" w14:textId="77777777" w:rsidR="00B669A4" w:rsidRPr="0002206A" w:rsidRDefault="00B669A4" w:rsidP="001A51E6">
            <w:pPr>
              <w:spacing w:line="240" w:lineRule="auto"/>
            </w:pPr>
            <w:r>
              <w:t>Blood pressure test</w:t>
            </w:r>
          </w:p>
        </w:tc>
        <w:tc>
          <w:tcPr>
            <w:tcW w:w="993" w:type="dxa"/>
          </w:tcPr>
          <w:p w14:paraId="295BB03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2EBF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A43ED8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20BE0E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003DDC6" w14:textId="77777777" w:rsidTr="001A51E6">
        <w:tc>
          <w:tcPr>
            <w:tcW w:w="4531" w:type="dxa"/>
          </w:tcPr>
          <w:p w14:paraId="77916562" w14:textId="77777777" w:rsidR="00B669A4" w:rsidRPr="0002206A" w:rsidRDefault="00AA0146" w:rsidP="001A51E6">
            <w:pPr>
              <w:spacing w:line="240" w:lineRule="auto"/>
            </w:pPr>
            <w:r>
              <w:t>Chest X-Ray</w:t>
            </w:r>
          </w:p>
        </w:tc>
        <w:tc>
          <w:tcPr>
            <w:tcW w:w="993" w:type="dxa"/>
          </w:tcPr>
          <w:p w14:paraId="1FEB68D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2122D2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341A6A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A369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F5F9870" w14:textId="77777777" w:rsidR="00496027" w:rsidRPr="00AE6ECE" w:rsidRDefault="00496027" w:rsidP="00496027">
      <w:pPr>
        <w:pBdr>
          <w:bottom w:val="single" w:sz="4" w:space="1" w:color="auto"/>
        </w:pBdr>
        <w:spacing w:line="240" w:lineRule="auto"/>
      </w:pPr>
    </w:p>
    <w:p w14:paraId="0167CF05" w14:textId="77777777" w:rsidR="00496027" w:rsidRDefault="00496027" w:rsidP="00496027">
      <w:pPr>
        <w:spacing w:line="240" w:lineRule="auto"/>
      </w:pPr>
    </w:p>
    <w:p w14:paraId="067DB46C" w14:textId="77777777" w:rsidR="00496027" w:rsidRDefault="00496027" w:rsidP="00496027">
      <w:pPr>
        <w:spacing w:line="240" w:lineRule="auto"/>
      </w:pPr>
      <w:r w:rsidRPr="009C347E">
        <w:rPr>
          <w:b/>
        </w:rPr>
        <w:lastRenderedPageBreak/>
        <w:t>Question ID:</w:t>
      </w:r>
      <w:r w:rsidR="00904FF8">
        <w:t xml:space="preserve"> C124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Usual-experience-risk-management  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  <w:r>
        <w:t xml:space="preserve"> </w:t>
      </w:r>
    </w:p>
    <w:p w14:paraId="1F7F348B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AA0146">
        <w:t xml:space="preserve">last </w:t>
      </w:r>
      <w:r>
        <w:t xml:space="preserve">12 months, has someone at your usual health centre or hospital </w:t>
      </w:r>
      <w:r w:rsidR="00AC371E">
        <w:t xml:space="preserve">in your region </w:t>
      </w:r>
      <w:r>
        <w:t xml:space="preserve">talked with you or arranged for someone else to talk with you, about </w:t>
      </w:r>
      <w:r w:rsidR="00AA0146">
        <w:t>the following life style changes?</w:t>
      </w:r>
    </w:p>
    <w:p w14:paraId="6E0F80A5" w14:textId="77777777" w:rsidR="00B669A4" w:rsidRDefault="00B669A4" w:rsidP="00B669A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6113696B" w14:textId="77777777" w:rsidTr="001A51E6">
        <w:tc>
          <w:tcPr>
            <w:tcW w:w="4531" w:type="dxa"/>
          </w:tcPr>
          <w:p w14:paraId="63C72F6D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B73619B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44745E8F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F5C797A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59AD1BE1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DA728DF" w14:textId="77777777" w:rsidTr="001A51E6">
        <w:tc>
          <w:tcPr>
            <w:tcW w:w="4531" w:type="dxa"/>
          </w:tcPr>
          <w:p w14:paraId="40C0102D" w14:textId="77777777" w:rsidR="00B669A4" w:rsidRPr="0002206A" w:rsidRDefault="00AA0146" w:rsidP="001A51E6">
            <w:pPr>
              <w:spacing w:line="240" w:lineRule="auto"/>
            </w:pPr>
            <w:r>
              <w:t>Smoking</w:t>
            </w:r>
          </w:p>
        </w:tc>
        <w:tc>
          <w:tcPr>
            <w:tcW w:w="993" w:type="dxa"/>
          </w:tcPr>
          <w:p w14:paraId="2339742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E2AB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7A4F91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F3E5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4189E0BC" w14:textId="77777777" w:rsidTr="001A51E6">
        <w:tc>
          <w:tcPr>
            <w:tcW w:w="4531" w:type="dxa"/>
          </w:tcPr>
          <w:p w14:paraId="50D7C43C" w14:textId="77777777" w:rsidR="00B669A4" w:rsidRPr="0002206A" w:rsidRDefault="00AA0146" w:rsidP="001A51E6">
            <w:pPr>
              <w:spacing w:line="240" w:lineRule="auto"/>
            </w:pPr>
            <w:r>
              <w:t>Healthy food or nutrition</w:t>
            </w:r>
          </w:p>
        </w:tc>
        <w:tc>
          <w:tcPr>
            <w:tcW w:w="993" w:type="dxa"/>
          </w:tcPr>
          <w:p w14:paraId="009007B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85C49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16D4848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1ED8EB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66E3B351" w14:textId="77777777" w:rsidTr="001A51E6">
        <w:tc>
          <w:tcPr>
            <w:tcW w:w="4531" w:type="dxa"/>
          </w:tcPr>
          <w:p w14:paraId="617F5619" w14:textId="77777777" w:rsidR="00B669A4" w:rsidRPr="0002206A" w:rsidRDefault="00AA0146" w:rsidP="001A51E6">
            <w:pPr>
              <w:spacing w:line="240" w:lineRule="auto"/>
            </w:pPr>
            <w:r>
              <w:t>Weight</w:t>
            </w:r>
          </w:p>
        </w:tc>
        <w:tc>
          <w:tcPr>
            <w:tcW w:w="993" w:type="dxa"/>
          </w:tcPr>
          <w:p w14:paraId="6D16FA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8410C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68386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DD9D2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2926B51" w14:textId="77777777" w:rsidTr="001A51E6">
        <w:tc>
          <w:tcPr>
            <w:tcW w:w="4531" w:type="dxa"/>
          </w:tcPr>
          <w:p w14:paraId="486320D0" w14:textId="77777777" w:rsidR="00B669A4" w:rsidRPr="0002206A" w:rsidRDefault="00AA0146" w:rsidP="001A51E6">
            <w:pPr>
              <w:spacing w:line="240" w:lineRule="auto"/>
            </w:pPr>
            <w:r>
              <w:t>Exercise or physical activity</w:t>
            </w:r>
          </w:p>
        </w:tc>
        <w:tc>
          <w:tcPr>
            <w:tcW w:w="993" w:type="dxa"/>
          </w:tcPr>
          <w:p w14:paraId="1DEEA5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40B29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810CE2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C2ADC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0CAF437" w14:textId="77777777" w:rsidTr="001A51E6">
        <w:tc>
          <w:tcPr>
            <w:tcW w:w="4531" w:type="dxa"/>
          </w:tcPr>
          <w:p w14:paraId="462BADCF" w14:textId="77777777" w:rsidR="00B669A4" w:rsidRPr="0002206A" w:rsidRDefault="00AA0146" w:rsidP="001A51E6">
            <w:pPr>
              <w:spacing w:line="240" w:lineRule="auto"/>
            </w:pPr>
            <w:r>
              <w:t>Alcohol or drugs</w:t>
            </w:r>
          </w:p>
        </w:tc>
        <w:tc>
          <w:tcPr>
            <w:tcW w:w="993" w:type="dxa"/>
          </w:tcPr>
          <w:p w14:paraId="14B7BE9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816550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BC9E38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4B29E1D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507B168" w14:textId="77777777" w:rsidR="00B669A4" w:rsidRPr="00AE6ECE" w:rsidRDefault="00B669A4" w:rsidP="00B669A4">
      <w:pPr>
        <w:pBdr>
          <w:bottom w:val="single" w:sz="4" w:space="1" w:color="auto"/>
        </w:pBdr>
        <w:spacing w:line="240" w:lineRule="auto"/>
      </w:pPr>
    </w:p>
    <w:p w14:paraId="332DAAF0" w14:textId="77777777" w:rsidR="00B669A4" w:rsidRDefault="00B669A4" w:rsidP="00496027">
      <w:pPr>
        <w:spacing w:line="240" w:lineRule="auto"/>
        <w:rPr>
          <w:b/>
        </w:rPr>
      </w:pPr>
    </w:p>
    <w:p w14:paraId="7A038FF4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C125</w:t>
      </w:r>
      <w:r>
        <w:t xml:space="preserve">   </w:t>
      </w:r>
      <w:r w:rsidRPr="009C347E">
        <w:rPr>
          <w:b/>
        </w:rPr>
        <w:t>Variable name:</w:t>
      </w:r>
      <w:r>
        <w:t xml:space="preserve"> Usual-waiting-time-satisfaction</w:t>
      </w:r>
      <w:r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75B66A84" w14:textId="77777777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 w:rsidR="00EE3066">
        <w:t>about your</w:t>
      </w:r>
      <w:r w:rsidRPr="002C5F28">
        <w:t xml:space="preserve"> experience </w:t>
      </w:r>
      <w:r>
        <w:t>with the general physician</w:t>
      </w:r>
      <w:r w:rsidR="00946E49">
        <w:t xml:space="preserve">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>
        <w:t xml:space="preserve">, </w:t>
      </w:r>
      <w:del w:id="19" w:author="Wendy Maddocks" w:date="2019-11-22T10:53:00Z">
        <w:r w:rsidDel="000D0F9E">
          <w:delText>were you completely satisfied, somewhat satisfied, neither satisfied nor dissatisfied, somewhat dissatisfied or not at all satisfied</w:delText>
        </w:r>
      </w:del>
      <w:ins w:id="20" w:author="Wendy Maddocks" w:date="2019-11-22T10:53:00Z">
        <w:r w:rsidR="000D0F9E">
          <w:t>how satisfied were you</w:t>
        </w:r>
      </w:ins>
      <w:r>
        <w:t xml:space="preserve"> with the amount of time you</w:t>
      </w:r>
      <w:r w:rsidR="00904FF8">
        <w:t xml:space="preserve"> had to wait to see the doctor?</w:t>
      </w:r>
    </w:p>
    <w:p w14:paraId="722132ED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EAB9A5E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184DF41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019B195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628BEE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lastRenderedPageBreak/>
        <w:t>4. Somewhat satisfied</w:t>
      </w:r>
    </w:p>
    <w:p w14:paraId="5431888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B4E8C3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F65DB2B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95DB82" w14:textId="77777777" w:rsidR="00496027" w:rsidRDefault="00496027" w:rsidP="00496027">
      <w:pPr>
        <w:spacing w:line="240" w:lineRule="auto"/>
        <w:rPr>
          <w:b/>
        </w:rPr>
      </w:pPr>
    </w:p>
    <w:p w14:paraId="4D12F0BA" w14:textId="77777777" w:rsidR="00496027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904FF8">
        <w:t xml:space="preserve"> C126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Health-facility-usual-trust    </w:t>
      </w:r>
      <w:r w:rsidR="00904FF8"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6AA9FBFD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04FF8">
        <w:t>Do</w:t>
      </w:r>
      <w:r>
        <w:t xml:space="preserve"> you have confidence and trust in</w:t>
      </w:r>
      <w:r w:rsidR="00946E49">
        <w:t xml:space="preserve"> the general physician you saw from your usual health care facility</w:t>
      </w:r>
      <w:r w:rsidR="00AC371E">
        <w:t xml:space="preserve"> in your region</w:t>
      </w:r>
      <w:r w:rsidR="00904FF8">
        <w:t>?</w:t>
      </w:r>
    </w:p>
    <w:p w14:paraId="163512BF" w14:textId="77777777" w:rsidR="00496027" w:rsidRPr="009C347E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1CEA34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1. Yes</w:t>
      </w:r>
    </w:p>
    <w:p w14:paraId="295184F0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2. No</w:t>
      </w:r>
    </w:p>
    <w:p w14:paraId="3765BFEF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580F802" w14:textId="77777777" w:rsidR="00AC371E" w:rsidRDefault="00AC371E" w:rsidP="00AC371E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FB749CE" w14:textId="77777777" w:rsidR="00496027" w:rsidRPr="00FC021D" w:rsidRDefault="00496027" w:rsidP="00AC371E">
      <w:pPr>
        <w:spacing w:line="240" w:lineRule="auto"/>
      </w:pPr>
    </w:p>
    <w:p w14:paraId="45973EF3" w14:textId="77777777" w:rsidR="00496027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AC371E">
        <w:t xml:space="preserve"> C127</w:t>
      </w:r>
      <w:r>
        <w:t xml:space="preserve">   </w:t>
      </w:r>
      <w:r w:rsidRPr="009C347E">
        <w:rPr>
          <w:b/>
        </w:rPr>
        <w:t>Variable name:</w:t>
      </w:r>
      <w:r>
        <w:t xml:space="preserve"> Trust-GP</w:t>
      </w:r>
      <w:r>
        <w:tab/>
      </w:r>
      <w:r>
        <w:tab/>
      </w:r>
      <w:r>
        <w:tab/>
      </w:r>
      <w:r w:rsidR="00AC371E">
        <w:tab/>
      </w:r>
      <w:r w:rsidR="00AC371E">
        <w:tab/>
      </w:r>
      <w:r w:rsidRPr="009C347E">
        <w:rPr>
          <w:b/>
        </w:rPr>
        <w:t>Core:</w:t>
      </w:r>
      <w:r w:rsidR="00AC371E">
        <w:t xml:space="preserve"> C</w:t>
      </w:r>
      <w:r w:rsidRPr="009C347E">
        <w:rPr>
          <w:b/>
        </w:rPr>
        <w:t xml:space="preserve"> </w:t>
      </w:r>
    </w:p>
    <w:p w14:paraId="5656C552" w14:textId="77777777" w:rsidR="00496027" w:rsidRPr="002C5F28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</w:t>
      </w:r>
      <w:r w:rsidR="000F511D">
        <w:t xml:space="preserve">e when you </w:t>
      </w:r>
      <w:r w:rsidR="00EE3066">
        <w:t>felt you needed</w:t>
      </w:r>
      <w:r w:rsidR="000F511D">
        <w:t xml:space="preserve"> to visit a general physician related to your condition</w:t>
      </w:r>
      <w:r>
        <w:t xml:space="preserve"> but </w:t>
      </w:r>
      <w:r w:rsidR="000F511D">
        <w:t xml:space="preserve">you </w:t>
      </w:r>
      <w:r>
        <w:t xml:space="preserve">did not visit </w:t>
      </w:r>
      <w:r w:rsidR="00EE3066">
        <w:t xml:space="preserve">a </w:t>
      </w:r>
      <w:r w:rsidR="000F511D">
        <w:t xml:space="preserve">general physician </w:t>
      </w:r>
      <w:r w:rsidR="00EE3066">
        <w:t>because you do not trust the</w:t>
      </w:r>
      <w:r>
        <w:t xml:space="preserve"> general physician</w:t>
      </w:r>
      <w:r w:rsidR="000F511D">
        <w:t>s at your</w:t>
      </w:r>
      <w:r w:rsidR="007B0BA8">
        <w:t xml:space="preserve"> own</w:t>
      </w:r>
      <w:r w:rsidR="000F511D">
        <w:t xml:space="preserve"> island?</w:t>
      </w:r>
    </w:p>
    <w:p w14:paraId="59DCBAD9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F8EB6E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lastRenderedPageBreak/>
        <w:t>1. Yes</w:t>
      </w:r>
    </w:p>
    <w:p w14:paraId="7F6C9135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2. No</w:t>
      </w:r>
    </w:p>
    <w:p w14:paraId="030B8B9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CF660D7" w14:textId="77777777" w:rsidR="000F511D" w:rsidRPr="007B0BA8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2EDFB2A" w14:textId="77777777" w:rsidR="00496027" w:rsidRDefault="00496027" w:rsidP="00496027">
      <w:pPr>
        <w:spacing w:line="240" w:lineRule="auto"/>
      </w:pPr>
    </w:p>
    <w:p w14:paraId="3EC949C2" w14:textId="77777777" w:rsidR="000F511D" w:rsidRDefault="000F511D" w:rsidP="000F511D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C128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B1F669A" w14:textId="77777777" w:rsidR="000F511D" w:rsidRPr="000742D1" w:rsidRDefault="000F511D" w:rsidP="000F511D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7B0BA8">
        <w:t>What sort of primary health care facility</w:t>
      </w:r>
      <w:r>
        <w:t xml:space="preserve"> </w:t>
      </w:r>
      <w:r w:rsidR="00EE3066">
        <w:t xml:space="preserve">do </w:t>
      </w:r>
      <w:r>
        <w:t>you</w:t>
      </w:r>
      <w:r w:rsidR="007B0BA8">
        <w:t xml:space="preserve"> have the most trust in </w:t>
      </w:r>
      <w:r>
        <w:t xml:space="preserve">to consult a general physician related to your condition? </w:t>
      </w:r>
    </w:p>
    <w:p w14:paraId="0EAFF498" w14:textId="77777777" w:rsidR="000F511D" w:rsidRPr="009C347E" w:rsidRDefault="000F511D" w:rsidP="000F511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F472C1C" w14:textId="77777777" w:rsidR="000F511D" w:rsidRDefault="000F511D" w:rsidP="000F511D">
      <w:pPr>
        <w:spacing w:line="240" w:lineRule="auto"/>
      </w:pPr>
      <w:r>
        <w:t>1. Island health centre</w:t>
      </w:r>
    </w:p>
    <w:p w14:paraId="3873ED30" w14:textId="77777777" w:rsidR="000F511D" w:rsidRDefault="000F511D" w:rsidP="000F511D">
      <w:pPr>
        <w:spacing w:line="240" w:lineRule="auto"/>
      </w:pPr>
      <w:r>
        <w:t>2. Atoll hospital</w:t>
      </w:r>
    </w:p>
    <w:p w14:paraId="525F1B0F" w14:textId="77777777" w:rsidR="000F511D" w:rsidRDefault="000F511D" w:rsidP="000F511D">
      <w:pPr>
        <w:spacing w:line="240" w:lineRule="auto"/>
      </w:pPr>
      <w:r>
        <w:t>3. Regional hospital</w:t>
      </w:r>
    </w:p>
    <w:p w14:paraId="259DF960" w14:textId="77777777" w:rsidR="007B0BA8" w:rsidRDefault="007B0BA8" w:rsidP="000F511D">
      <w:pPr>
        <w:spacing w:line="240" w:lineRule="auto"/>
      </w:pPr>
      <w:r>
        <w:t>4. Public health care facilities in Male’</w:t>
      </w:r>
    </w:p>
    <w:p w14:paraId="38749312" w14:textId="77777777" w:rsidR="007B0BA8" w:rsidRDefault="007B0BA8" w:rsidP="000F511D">
      <w:pPr>
        <w:spacing w:line="240" w:lineRule="auto"/>
      </w:pPr>
      <w:r>
        <w:t>5. Private health care facilities in Male’</w:t>
      </w:r>
    </w:p>
    <w:p w14:paraId="6B3AE00B" w14:textId="77777777" w:rsidR="007B0BA8" w:rsidRDefault="007B0BA8" w:rsidP="000F511D">
      <w:pPr>
        <w:spacing w:line="240" w:lineRule="auto"/>
      </w:pPr>
      <w:r>
        <w:t>D. Don’t Know</w:t>
      </w:r>
      <w:r w:rsidR="00FA01E7">
        <w:t xml:space="preserve"> / Not sure</w:t>
      </w:r>
    </w:p>
    <w:p w14:paraId="4CB20347" w14:textId="77777777" w:rsidR="000F511D" w:rsidRPr="00C51C3C" w:rsidRDefault="000F511D" w:rsidP="000F511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34893E" w14:textId="77777777" w:rsidR="000F511D" w:rsidRDefault="000F511D" w:rsidP="00496027">
      <w:pPr>
        <w:spacing w:line="240" w:lineRule="auto"/>
      </w:pPr>
    </w:p>
    <w:p w14:paraId="4E81F02E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7B0BA8">
        <w:t xml:space="preserve"> C129</w:t>
      </w:r>
      <w:r>
        <w:t xml:space="preserve">   </w:t>
      </w:r>
      <w:r w:rsidRPr="009C347E">
        <w:rPr>
          <w:b/>
        </w:rPr>
        <w:t>Variable name:</w:t>
      </w:r>
      <w:r>
        <w:t xml:space="preserve"> Access-need</w:t>
      </w:r>
      <w:r>
        <w:tab/>
      </w:r>
      <w:r>
        <w:tab/>
      </w:r>
      <w:r>
        <w:tab/>
      </w:r>
      <w:r w:rsidR="007B0BA8">
        <w:tab/>
      </w:r>
      <w:r w:rsidR="007B0BA8">
        <w:tab/>
      </w:r>
      <w:r w:rsidRPr="009C347E">
        <w:rPr>
          <w:b/>
        </w:rPr>
        <w:t>Core:</w:t>
      </w:r>
      <w:r w:rsidR="007B0BA8">
        <w:t xml:space="preserve"> C</w:t>
      </w:r>
    </w:p>
    <w:p w14:paraId="69E7FAB0" w14:textId="77777777" w:rsidR="00496027" w:rsidRPr="002C5F28" w:rsidRDefault="00496027" w:rsidP="00496027">
      <w:pPr>
        <w:spacing w:line="240" w:lineRule="auto"/>
      </w:pPr>
      <w:r w:rsidRPr="009C347E">
        <w:rPr>
          <w:b/>
        </w:rPr>
        <w:lastRenderedPageBreak/>
        <w:t>Question text:</w:t>
      </w:r>
      <w:r>
        <w:rPr>
          <w:b/>
        </w:rPr>
        <w:t xml:space="preserve">  </w:t>
      </w:r>
      <w:r>
        <w:t>In the past 12 months, has there been</w:t>
      </w:r>
      <w:r w:rsidR="00327E18">
        <w:t xml:space="preserve"> a time you needed medical care</w:t>
      </w:r>
      <w:r w:rsidR="007B0BA8">
        <w:t xml:space="preserve"> related to your condition but </w:t>
      </w:r>
      <w:commentRangeStart w:id="21"/>
      <w:r w:rsidR="007B0BA8">
        <w:t>did</w:t>
      </w:r>
      <w:commentRangeEnd w:id="21"/>
      <w:r w:rsidR="000D0F9E">
        <w:rPr>
          <w:rStyle w:val="CommentReference"/>
        </w:rPr>
        <w:commentReference w:id="21"/>
      </w:r>
      <w:r w:rsidR="007B0BA8">
        <w:t xml:space="preserve"> not get it from your</w:t>
      </w:r>
      <w:r w:rsidR="00327E18">
        <w:t xml:space="preserve"> own</w:t>
      </w:r>
      <w:r w:rsidR="007B0BA8">
        <w:t xml:space="preserve"> island?</w:t>
      </w:r>
    </w:p>
    <w:p w14:paraId="038913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CCEF4DE" w14:textId="77777777" w:rsidR="00496027" w:rsidRDefault="00496027" w:rsidP="00327E18">
      <w:pPr>
        <w:pBdr>
          <w:bottom w:val="single" w:sz="4" w:space="1" w:color="auto"/>
        </w:pBdr>
        <w:spacing w:line="240" w:lineRule="auto"/>
      </w:pPr>
      <w:r>
        <w:t>1</w:t>
      </w:r>
      <w:r w:rsidR="00327E18">
        <w:t>. Yes</w:t>
      </w:r>
    </w:p>
    <w:p w14:paraId="6A94CD33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2. No</w:t>
      </w:r>
    </w:p>
    <w:p w14:paraId="6991149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DCFB06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3AE7D0A" w14:textId="77777777" w:rsidR="00496027" w:rsidRDefault="00496027" w:rsidP="00496027">
      <w:pPr>
        <w:spacing w:line="240" w:lineRule="auto"/>
        <w:rPr>
          <w:b/>
        </w:rPr>
      </w:pPr>
    </w:p>
    <w:p w14:paraId="77FFAF96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327E18">
        <w:t xml:space="preserve"> C130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Transport-sea-home-hospital  </w:t>
      </w:r>
      <w:r>
        <w:tab/>
      </w:r>
      <w:r w:rsidR="00327E18">
        <w:tab/>
      </w:r>
      <w:r w:rsidRPr="009C347E">
        <w:rPr>
          <w:b/>
        </w:rPr>
        <w:t>Core:</w:t>
      </w:r>
      <w:r w:rsidR="00327E18">
        <w:t xml:space="preserve"> C</w:t>
      </w:r>
    </w:p>
    <w:p w14:paraId="27000E3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</w:t>
      </w:r>
      <w:r w:rsidR="00327E18">
        <w:t>ime when you had to see a general physician related to your condition</w:t>
      </w:r>
      <w:r>
        <w:t xml:space="preserve">, </w:t>
      </w:r>
      <w:r w:rsidRPr="00E54D62">
        <w:t xml:space="preserve">but </w:t>
      </w:r>
      <w:commentRangeStart w:id="22"/>
      <w:r w:rsidRPr="00E54D62">
        <w:t>did</w:t>
      </w:r>
      <w:commentRangeEnd w:id="22"/>
      <w:r w:rsidR="000D0F9E">
        <w:rPr>
          <w:rStyle w:val="CommentReference"/>
        </w:rPr>
        <w:commentReference w:id="22"/>
      </w:r>
      <w:r w:rsidRPr="00E54D62">
        <w:t xml:space="preserve"> not visit</w:t>
      </w:r>
      <w:r>
        <w:t xml:space="preserve"> a general physician</w:t>
      </w:r>
      <w:r w:rsidRPr="00E54D62">
        <w:t xml:space="preserve"> because you had no public transport</w:t>
      </w:r>
      <w:r>
        <w:t xml:space="preserve"> </w:t>
      </w:r>
      <w:r w:rsidR="00327E18">
        <w:t xml:space="preserve">by sea </w:t>
      </w:r>
      <w:r>
        <w:t>(ferry)</w:t>
      </w:r>
      <w:r w:rsidRPr="00E54D62">
        <w:t xml:space="preserve"> to get there?</w:t>
      </w:r>
      <w:r w:rsidRPr="00E54D62">
        <w:tab/>
      </w:r>
    </w:p>
    <w:p w14:paraId="482E5695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4BC5C9C" w14:textId="77777777" w:rsidR="00496027" w:rsidRDefault="00496027" w:rsidP="00327E18">
      <w:pPr>
        <w:spacing w:line="240" w:lineRule="auto"/>
      </w:pPr>
      <w:r>
        <w:t xml:space="preserve">1. </w:t>
      </w:r>
      <w:r w:rsidR="00327E18">
        <w:t>Yes</w:t>
      </w:r>
    </w:p>
    <w:p w14:paraId="39399547" w14:textId="77777777" w:rsidR="00327E18" w:rsidRDefault="00327E18" w:rsidP="00327E18">
      <w:pPr>
        <w:spacing w:line="240" w:lineRule="auto"/>
      </w:pPr>
      <w:r>
        <w:t>2. No</w:t>
      </w:r>
    </w:p>
    <w:p w14:paraId="71209F01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0B80DDE1" w14:textId="77777777" w:rsidR="00496027" w:rsidRPr="00FC021D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9CCC598" w14:textId="77777777" w:rsidR="00496027" w:rsidRDefault="00496027" w:rsidP="00496027">
      <w:pPr>
        <w:spacing w:line="240" w:lineRule="auto"/>
      </w:pPr>
    </w:p>
    <w:p w14:paraId="6FC555A5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327E18">
        <w:t xml:space="preserve"> C131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Transport-land-home-hospital    </w:t>
      </w:r>
      <w:r w:rsidR="00327E18">
        <w:tab/>
      </w:r>
      <w:r w:rsidR="00327E18">
        <w:tab/>
      </w:r>
      <w:r w:rsidRPr="009C347E">
        <w:rPr>
          <w:b/>
        </w:rPr>
        <w:t>Core:</w:t>
      </w:r>
      <w:r w:rsidR="00327E18">
        <w:t xml:space="preserve"> C</w:t>
      </w:r>
      <w:r>
        <w:t xml:space="preserve"> </w:t>
      </w:r>
    </w:p>
    <w:p w14:paraId="00739DB2" w14:textId="77777777" w:rsidR="00327E18" w:rsidRDefault="00496027" w:rsidP="00496027">
      <w:pPr>
        <w:spacing w:line="240" w:lineRule="auto"/>
      </w:pPr>
      <w:r w:rsidRPr="009C347E">
        <w:rPr>
          <w:b/>
        </w:rPr>
        <w:lastRenderedPageBreak/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</w:t>
      </w:r>
      <w:r w:rsidR="00327E18">
        <w:t xml:space="preserve">n you had to see a general physician related to your condition, </w:t>
      </w:r>
      <w:r w:rsidRPr="00E54D62">
        <w:t xml:space="preserve">but </w:t>
      </w:r>
      <w:commentRangeStart w:id="23"/>
      <w:r w:rsidRPr="00E54D62">
        <w:t>did</w:t>
      </w:r>
      <w:commentRangeEnd w:id="23"/>
      <w:r w:rsidR="003B50D4">
        <w:rPr>
          <w:rStyle w:val="CommentReference"/>
        </w:rPr>
        <w:commentReference w:id="23"/>
      </w:r>
      <w:r w:rsidRPr="00E54D62">
        <w:t xml:space="preserve"> not visit</w:t>
      </w:r>
      <w:r>
        <w:t xml:space="preserve"> a general physician</w:t>
      </w:r>
      <w:r w:rsidRPr="00E54D62">
        <w:t xml:space="preserve"> because you had no public transport </w:t>
      </w:r>
      <w:r>
        <w:t xml:space="preserve">by land </w:t>
      </w:r>
      <w:r w:rsidRPr="00E54D62">
        <w:t>to get there?</w:t>
      </w:r>
      <w:r>
        <w:t xml:space="preserve"> </w:t>
      </w:r>
    </w:p>
    <w:p w14:paraId="6E7567CA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91B9E15" w14:textId="77777777" w:rsidR="00496027" w:rsidRDefault="00496027" w:rsidP="00327E18">
      <w:pPr>
        <w:spacing w:line="240" w:lineRule="auto"/>
      </w:pPr>
      <w:r>
        <w:t xml:space="preserve">1. </w:t>
      </w:r>
      <w:r w:rsidR="00327E18">
        <w:t>Yes</w:t>
      </w:r>
    </w:p>
    <w:p w14:paraId="238C47A6" w14:textId="77777777" w:rsidR="00327E18" w:rsidRDefault="00327E18" w:rsidP="00327E18">
      <w:pPr>
        <w:spacing w:line="240" w:lineRule="auto"/>
      </w:pPr>
      <w:r>
        <w:t>2. No</w:t>
      </w:r>
      <w:r w:rsidR="00FA01E7">
        <w:t xml:space="preserve"> </w:t>
      </w:r>
    </w:p>
    <w:p w14:paraId="57A571B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01092F9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74463E" w14:textId="77777777" w:rsidR="00496027" w:rsidRDefault="00496027" w:rsidP="00496027">
      <w:pPr>
        <w:spacing w:line="240" w:lineRule="auto"/>
        <w:rPr>
          <w:b/>
        </w:rPr>
      </w:pPr>
    </w:p>
    <w:p w14:paraId="7FB798CE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327E18">
        <w:t xml:space="preserve"> C131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</w:t>
      </w:r>
      <w:r w:rsidR="00DE4E53">
        <w:t>-sea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 w:rsidR="00327E18">
        <w:t xml:space="preserve"> C</w:t>
      </w:r>
    </w:p>
    <w:p w14:paraId="416E0BCD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 w:rsidR="00327E18">
        <w:t xml:space="preserve">had to see a general physician related to your condition, </w:t>
      </w:r>
      <w:r>
        <w:t>but</w:t>
      </w:r>
      <w:commentRangeStart w:id="24"/>
      <w:r>
        <w:t xml:space="preserve"> did </w:t>
      </w:r>
      <w:commentRangeEnd w:id="24"/>
      <w:r w:rsidR="003B50D4">
        <w:rPr>
          <w:rStyle w:val="CommentReference"/>
        </w:rPr>
        <w:commentReference w:id="24"/>
      </w:r>
      <w:r>
        <w:t>not visit a general physician</w:t>
      </w:r>
      <w:r w:rsidR="00327E18">
        <w:t xml:space="preserve"> because of the transport cost</w:t>
      </w:r>
      <w:r w:rsidR="00DE4E53">
        <w:t xml:space="preserve"> by sea</w:t>
      </w:r>
      <w:r w:rsidR="00327E18">
        <w:t>?</w:t>
      </w:r>
    </w:p>
    <w:p w14:paraId="35C77FC8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17DD9FF" w14:textId="77777777" w:rsidR="00496027" w:rsidRDefault="00496027" w:rsidP="00327E18">
      <w:pPr>
        <w:spacing w:line="240" w:lineRule="auto"/>
      </w:pPr>
      <w:r>
        <w:t xml:space="preserve">1. </w:t>
      </w:r>
      <w:r w:rsidR="00327E18">
        <w:t>Yes</w:t>
      </w:r>
    </w:p>
    <w:p w14:paraId="1420EA46" w14:textId="77777777" w:rsidR="00327E18" w:rsidRDefault="00327E18" w:rsidP="00327E18">
      <w:pPr>
        <w:spacing w:line="240" w:lineRule="auto"/>
      </w:pPr>
      <w:r>
        <w:t>2. No</w:t>
      </w:r>
    </w:p>
    <w:p w14:paraId="4DC842B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6B444AB" w14:textId="77777777" w:rsidR="00496027" w:rsidRPr="00FC021D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CBB13F6" w14:textId="77777777" w:rsidR="00327E18" w:rsidRDefault="00327E18" w:rsidP="00496027">
      <w:pPr>
        <w:spacing w:line="240" w:lineRule="auto"/>
      </w:pPr>
    </w:p>
    <w:p w14:paraId="4FF994EA" w14:textId="77777777" w:rsidR="00DE4E53" w:rsidRDefault="00DE4E53" w:rsidP="00DE4E53">
      <w:pPr>
        <w:spacing w:line="240" w:lineRule="auto"/>
      </w:pPr>
      <w:r w:rsidRPr="009C347E">
        <w:rPr>
          <w:b/>
        </w:rPr>
        <w:t>Question ID:</w:t>
      </w:r>
      <w:r>
        <w:t xml:space="preserve"> C132   </w:t>
      </w:r>
      <w:r w:rsidRPr="009C347E">
        <w:rPr>
          <w:b/>
        </w:rPr>
        <w:t xml:space="preserve">Variable name: </w:t>
      </w:r>
      <w:r>
        <w:t xml:space="preserve">Transport-cost-land  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4D2B8F7" w14:textId="77777777" w:rsidR="00DE4E53" w:rsidRDefault="00DE4E53" w:rsidP="00DE4E53">
      <w:pPr>
        <w:spacing w:line="240" w:lineRule="auto"/>
      </w:pPr>
      <w:r w:rsidRPr="009C347E">
        <w:rPr>
          <w:b/>
        </w:rPr>
        <w:lastRenderedPageBreak/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condition, but </w:t>
      </w:r>
      <w:commentRangeStart w:id="25"/>
      <w:r>
        <w:t xml:space="preserve">did </w:t>
      </w:r>
      <w:commentRangeEnd w:id="25"/>
      <w:r w:rsidR="003B50D4">
        <w:rPr>
          <w:rStyle w:val="CommentReference"/>
        </w:rPr>
        <w:commentReference w:id="25"/>
      </w:r>
      <w:r>
        <w:t>not visit a general physician because of the transport cost by land?</w:t>
      </w:r>
    </w:p>
    <w:p w14:paraId="130E9B0C" w14:textId="77777777" w:rsidR="00DE4E53" w:rsidRPr="009C347E" w:rsidRDefault="00DE4E53" w:rsidP="00DE4E5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25EE17E" w14:textId="77777777" w:rsidR="00DE4E53" w:rsidRDefault="00DE4E53" w:rsidP="00DE4E53">
      <w:pPr>
        <w:spacing w:line="240" w:lineRule="auto"/>
      </w:pPr>
      <w:r>
        <w:t>1. Yes</w:t>
      </w:r>
    </w:p>
    <w:p w14:paraId="7CFD7935" w14:textId="77777777" w:rsidR="00DE4E53" w:rsidRDefault="00DE4E53" w:rsidP="00DE4E53">
      <w:pPr>
        <w:spacing w:line="240" w:lineRule="auto"/>
      </w:pPr>
      <w:r>
        <w:t>2. No</w:t>
      </w:r>
    </w:p>
    <w:p w14:paraId="231FEFAD" w14:textId="77777777" w:rsidR="00DE4E53" w:rsidRDefault="00DE4E53" w:rsidP="00DE4E5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B3A786C" w14:textId="77777777" w:rsidR="00DE4E53" w:rsidRPr="00FC021D" w:rsidRDefault="00DE4E53" w:rsidP="00DE4E5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D2A8008" w14:textId="77777777" w:rsidR="00DE4E53" w:rsidRDefault="00DE4E53" w:rsidP="00496027">
      <w:pPr>
        <w:spacing w:line="240" w:lineRule="auto"/>
      </w:pPr>
    </w:p>
    <w:p w14:paraId="527E809B" w14:textId="77777777" w:rsidR="00327E18" w:rsidRDefault="00327E18" w:rsidP="00327E18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C133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</w:t>
      </w:r>
      <w:r w:rsidR="00633BCE">
        <w:t>-referral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A18A202" w14:textId="77777777" w:rsidR="00327E18" w:rsidRDefault="00327E18" w:rsidP="00327E18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proofErr w:type="gramStart"/>
      <w:r w:rsidR="00633BCE">
        <w:t>were referred</w:t>
      </w:r>
      <w:proofErr w:type="gramEnd"/>
      <w:r w:rsidR="00633BCE">
        <w:t xml:space="preserve"> to another hospital </w:t>
      </w:r>
      <w:r>
        <w:t xml:space="preserve">related to your condition, but </w:t>
      </w:r>
      <w:commentRangeStart w:id="26"/>
      <w:r>
        <w:t>d</w:t>
      </w:r>
      <w:r w:rsidR="00DE4E53">
        <w:t>id</w:t>
      </w:r>
      <w:commentRangeEnd w:id="26"/>
      <w:r w:rsidR="003B50D4">
        <w:rPr>
          <w:rStyle w:val="CommentReference"/>
        </w:rPr>
        <w:commentReference w:id="26"/>
      </w:r>
      <w:r w:rsidR="00DE4E53">
        <w:t xml:space="preserve"> not visit the hospital</w:t>
      </w:r>
      <w:r>
        <w:t xml:space="preserve"> because of the transport cost</w:t>
      </w:r>
      <w:r w:rsidR="00DE4E53">
        <w:t xml:space="preserve"> to get there</w:t>
      </w:r>
      <w:r>
        <w:t>?</w:t>
      </w:r>
      <w:r w:rsidR="00633BCE">
        <w:t xml:space="preserve"> </w:t>
      </w:r>
      <w:r w:rsidR="00633BCE" w:rsidRPr="00633BCE">
        <w:rPr>
          <w:i/>
        </w:rPr>
        <w:t>(This includes referrals to atoll, regional, and Indira Gandhi Memorial Hospital)</w:t>
      </w:r>
    </w:p>
    <w:p w14:paraId="7E0C0F8C" w14:textId="77777777" w:rsidR="00327E18" w:rsidRPr="009C347E" w:rsidRDefault="00327E18" w:rsidP="00327E1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FBD727C" w14:textId="77777777" w:rsidR="00327E18" w:rsidRDefault="00327E18" w:rsidP="00327E18">
      <w:pPr>
        <w:spacing w:line="240" w:lineRule="auto"/>
      </w:pPr>
      <w:r>
        <w:t>1. Yes</w:t>
      </w:r>
    </w:p>
    <w:p w14:paraId="11DDC602" w14:textId="77777777" w:rsidR="00327E18" w:rsidRDefault="00327E18" w:rsidP="00327E18">
      <w:pPr>
        <w:spacing w:line="240" w:lineRule="auto"/>
      </w:pPr>
      <w:r>
        <w:t>2. No</w:t>
      </w:r>
    </w:p>
    <w:p w14:paraId="0401EEBB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93031A8" w14:textId="77777777" w:rsidR="00327E18" w:rsidRPr="00FC021D" w:rsidRDefault="00327E18" w:rsidP="00327E1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8EDDCF0" w14:textId="77777777" w:rsidR="00327E18" w:rsidRDefault="00327E18" w:rsidP="00496027">
      <w:pPr>
        <w:spacing w:line="240" w:lineRule="auto"/>
        <w:rPr>
          <w:b/>
        </w:rPr>
      </w:pPr>
    </w:p>
    <w:p w14:paraId="4841B409" w14:textId="77777777" w:rsidR="00496027" w:rsidRDefault="00496027" w:rsidP="00496027">
      <w:pPr>
        <w:spacing w:line="240" w:lineRule="auto"/>
      </w:pPr>
      <w:r w:rsidRPr="009C347E">
        <w:rPr>
          <w:b/>
        </w:rPr>
        <w:lastRenderedPageBreak/>
        <w:t>Question ID:</w:t>
      </w:r>
      <w:r w:rsidR="00DE4E53">
        <w:t xml:space="preserve"> C134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</w:t>
      </w:r>
      <w:r>
        <w:tab/>
      </w:r>
      <w:r w:rsidR="00633BCE">
        <w:tab/>
      </w:r>
      <w:r w:rsidR="00633BCE">
        <w:tab/>
      </w:r>
      <w:r w:rsidRPr="009C347E">
        <w:rPr>
          <w:b/>
        </w:rPr>
        <w:t>Core:</w:t>
      </w:r>
      <w:r w:rsidR="00633BCE">
        <w:t xml:space="preserve"> C</w:t>
      </w:r>
    </w:p>
    <w:p w14:paraId="1BA496BD" w14:textId="77777777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DE4E53">
        <w:t>Thinking about your</w:t>
      </w:r>
      <w:r w:rsidRPr="002C5F28">
        <w:t xml:space="preserve"> </w:t>
      </w:r>
      <w:r w:rsidR="00633BCE">
        <w:t xml:space="preserve">last </w:t>
      </w:r>
      <w:r w:rsidRPr="002C5F28">
        <w:t xml:space="preserve">experience </w:t>
      </w:r>
      <w:r>
        <w:t>with the general physician</w:t>
      </w:r>
      <w:r w:rsidR="00633BCE">
        <w:t xml:space="preserve"> at your usual health care facility</w:t>
      </w:r>
      <w:r>
        <w:t xml:space="preserve">, </w:t>
      </w:r>
      <w:del w:id="27" w:author="Wendy Maddocks" w:date="2019-11-22T11:05:00Z">
        <w:r w:rsidDel="003B50D4">
          <w:delText>were you completely satisfied, somewhat satisfied, neither satisfied nor dissatisfied, somewhat dissatisfied or not at all satisfied</w:delText>
        </w:r>
      </w:del>
      <w:ins w:id="28" w:author="Wendy Maddocks" w:date="2019-11-22T11:05:00Z">
        <w:r w:rsidR="003B50D4">
          <w:t>how satisfied</w:t>
        </w:r>
      </w:ins>
      <w:r>
        <w:t xml:space="preserve"> with the cost of transport you used to reach </w:t>
      </w:r>
      <w:proofErr w:type="gramStart"/>
      <w:r>
        <w:t>there?</w:t>
      </w:r>
      <w:proofErr w:type="gramEnd"/>
      <w:r>
        <w:t xml:space="preserve"> </w:t>
      </w:r>
      <w:r w:rsidRPr="001F25D1">
        <w:rPr>
          <w:i/>
        </w:rPr>
        <w:t>(This is the healthcare service you usually go to when you are feeling unwell or injured)</w:t>
      </w:r>
    </w:p>
    <w:p w14:paraId="14377F7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022CC68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42087E2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ADBBBB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ABD1B6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03D0C93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BC3D61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2F8F00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31DBF1F" w14:textId="77777777" w:rsidR="00496027" w:rsidRDefault="00496027" w:rsidP="00496027">
      <w:pPr>
        <w:spacing w:line="240" w:lineRule="auto"/>
        <w:rPr>
          <w:b/>
        </w:rPr>
      </w:pPr>
    </w:p>
    <w:p w14:paraId="6739DC08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C135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</w:t>
      </w:r>
      <w:r>
        <w:tab/>
      </w:r>
      <w:r w:rsidR="00633BCE">
        <w:tab/>
      </w:r>
      <w:r w:rsidR="00633BCE">
        <w:tab/>
      </w:r>
      <w:r w:rsidRPr="009C347E">
        <w:rPr>
          <w:b/>
        </w:rPr>
        <w:t>Core:</w:t>
      </w:r>
      <w:r w:rsidR="00633BCE">
        <w:t xml:space="preserve"> C</w:t>
      </w:r>
    </w:p>
    <w:p w14:paraId="31BAFB98" w14:textId="77777777" w:rsidR="00633BCE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DE4E53">
        <w:t>Thinking about your</w:t>
      </w:r>
      <w:r w:rsidRPr="002C5F28">
        <w:t xml:space="preserve"> </w:t>
      </w:r>
      <w:r w:rsidR="00633BCE">
        <w:t xml:space="preserve">last </w:t>
      </w:r>
      <w:r w:rsidRPr="002C5F28">
        <w:t xml:space="preserve">experience </w:t>
      </w:r>
      <w:r>
        <w:t>with the general physician</w:t>
      </w:r>
      <w:r w:rsidR="00633BCE">
        <w:t xml:space="preserve"> related to your condition</w:t>
      </w:r>
      <w:r>
        <w:t xml:space="preserve">, </w:t>
      </w:r>
      <w:del w:id="29" w:author="Wendy Maddocks" w:date="2019-11-22T11:05:00Z">
        <w:r w:rsidDel="003B50D4">
          <w:delText>were you completely satisfied, somewhat satisfied, neither satisfied nor dissatisfied, somewhat dissatisfied or not at all</w:delText>
        </w:r>
      </w:del>
      <w:ins w:id="30" w:author="Wendy Maddocks" w:date="2019-11-22T11:05:00Z">
        <w:r w:rsidR="003B50D4">
          <w:t>how</w:t>
        </w:r>
      </w:ins>
      <w:r>
        <w:t xml:space="preserve"> satisfied </w:t>
      </w:r>
      <w:ins w:id="31" w:author="Wendy Maddocks" w:date="2019-11-22T11:05:00Z">
        <w:r w:rsidR="008E1E21">
          <w:t xml:space="preserve">were you </w:t>
        </w:r>
      </w:ins>
      <w:r>
        <w:t xml:space="preserve">with the mode of transport you used to reach there? </w:t>
      </w:r>
    </w:p>
    <w:p w14:paraId="6D52C424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lastRenderedPageBreak/>
        <w:t xml:space="preserve">Response code: </w:t>
      </w:r>
      <w:r w:rsidRPr="009C347E">
        <w:rPr>
          <w:b/>
        </w:rPr>
        <w:tab/>
      </w:r>
    </w:p>
    <w:p w14:paraId="1B3B95B0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57EA371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4F51138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466DA29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8CC58F9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427E088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819BBC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E454C29" w14:textId="77777777" w:rsidR="00496027" w:rsidRDefault="00496027" w:rsidP="00496027">
      <w:pPr>
        <w:spacing w:line="240" w:lineRule="auto"/>
      </w:pPr>
    </w:p>
    <w:p w14:paraId="13878169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C136</w:t>
      </w:r>
      <w:r>
        <w:t xml:space="preserve">   </w:t>
      </w:r>
      <w:r w:rsidRPr="009C347E">
        <w:rPr>
          <w:b/>
        </w:rPr>
        <w:t>Variable name:</w:t>
      </w:r>
      <w:r>
        <w:t xml:space="preserve"> Transport-in-land</w:t>
      </w:r>
      <w:r>
        <w:tab/>
      </w:r>
      <w:r>
        <w:tab/>
      </w:r>
      <w:r w:rsidR="00FC2710">
        <w:tab/>
      </w:r>
      <w:r w:rsidR="00FC2710">
        <w:tab/>
      </w:r>
      <w:r w:rsidRPr="009C347E">
        <w:rPr>
          <w:b/>
        </w:rPr>
        <w:t>Core:</w:t>
      </w:r>
      <w:r w:rsidR="00FC2710">
        <w:t xml:space="preserve"> C</w:t>
      </w:r>
    </w:p>
    <w:p w14:paraId="507C5BAE" w14:textId="77777777" w:rsidR="00FC2710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DE4E53">
        <w:t>Thinking about your</w:t>
      </w:r>
      <w:r w:rsidRPr="002C5F28">
        <w:t xml:space="preserve"> </w:t>
      </w:r>
      <w:r w:rsidR="00FC2710">
        <w:t xml:space="preserve">last </w:t>
      </w:r>
      <w:commentRangeStart w:id="32"/>
      <w:r w:rsidRPr="002C5F28">
        <w:t>experience</w:t>
      </w:r>
      <w:commentRangeEnd w:id="32"/>
      <w:r w:rsidR="008E1E21">
        <w:rPr>
          <w:rStyle w:val="CommentReference"/>
        </w:rPr>
        <w:commentReference w:id="32"/>
      </w:r>
      <w:r w:rsidRPr="002C5F28">
        <w:t xml:space="preserve"> </w:t>
      </w:r>
      <w:r>
        <w:t>with the general physician</w:t>
      </w:r>
      <w:r w:rsidR="00FC2710">
        <w:t xml:space="preserve"> related to your condition</w:t>
      </w:r>
      <w:r>
        <w:t xml:space="preserve">, what was the mode of transport you used to reach the healthcare provider for in-land travel? </w:t>
      </w:r>
    </w:p>
    <w:p w14:paraId="4DD60770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E83CB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Foot</w:t>
      </w:r>
    </w:p>
    <w:p w14:paraId="366EEB7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Bicycle</w:t>
      </w:r>
    </w:p>
    <w:p w14:paraId="584BEEAC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Motorbike</w:t>
      </w:r>
    </w:p>
    <w:p w14:paraId="7410306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Car, van, lorry, and pick-up</w:t>
      </w:r>
    </w:p>
    <w:p w14:paraId="2C1D92D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05964D2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lastRenderedPageBreak/>
        <w:t>R. Refused</w:t>
      </w:r>
    </w:p>
    <w:p w14:paraId="721A4986" w14:textId="77777777" w:rsidR="00496027" w:rsidRDefault="00496027" w:rsidP="00496027">
      <w:pPr>
        <w:spacing w:line="240" w:lineRule="auto"/>
        <w:rPr>
          <w:b/>
        </w:rPr>
      </w:pPr>
    </w:p>
    <w:p w14:paraId="758385A6" w14:textId="77777777" w:rsidR="00496027" w:rsidRDefault="00496027" w:rsidP="00AA79AF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C137</w:t>
      </w:r>
      <w:r>
        <w:t xml:space="preserve">   </w:t>
      </w:r>
      <w:r w:rsidRPr="009C347E">
        <w:rPr>
          <w:b/>
        </w:rPr>
        <w:t>Variable name:</w:t>
      </w:r>
      <w:r>
        <w:t xml:space="preserve"> Transport-within-islands</w:t>
      </w:r>
      <w:r>
        <w:tab/>
      </w:r>
      <w:r w:rsidR="00FC2710">
        <w:tab/>
      </w:r>
      <w:r w:rsidR="00FC2710">
        <w:tab/>
      </w:r>
      <w:r w:rsidRPr="009C347E">
        <w:rPr>
          <w:b/>
        </w:rPr>
        <w:t>Core:</w:t>
      </w:r>
      <w:r w:rsidR="00FC2710">
        <w:t xml:space="preserve"> C</w:t>
      </w:r>
    </w:p>
    <w:p w14:paraId="51AB27C4" w14:textId="77777777" w:rsidR="00AA79AF" w:rsidRDefault="00496027" w:rsidP="00AA79AF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del w:id="33" w:author="Wendy Maddocks" w:date="2019-11-22T11:07:00Z">
        <w:r w:rsidRPr="002C5F28" w:rsidDel="008E1E21">
          <w:delText xml:space="preserve">the </w:delText>
        </w:r>
        <w:r w:rsidR="00AA79AF" w:rsidDel="008E1E21">
          <w:delText xml:space="preserve">last </w:delText>
        </w:r>
        <w:r w:rsidRPr="002C5F28" w:rsidDel="008E1E21">
          <w:delText>experience</w:delText>
        </w:r>
      </w:del>
      <w:ins w:id="34" w:author="Wendy Maddocks" w:date="2019-11-22T11:07:00Z">
        <w:r w:rsidR="008E1E21">
          <w:t>your last visit to</w:t>
        </w:r>
      </w:ins>
      <w:r w:rsidRPr="002C5F28">
        <w:t xml:space="preserve"> </w:t>
      </w:r>
      <w:r>
        <w:t>with the general physician</w:t>
      </w:r>
      <w:r w:rsidR="00AA79AF">
        <w:t xml:space="preserve"> related to your condition</w:t>
      </w:r>
      <w:r>
        <w:t xml:space="preserve">, what was the mode of transport you used to reach the healthcare provider to travel between islands? </w:t>
      </w:r>
    </w:p>
    <w:p w14:paraId="2E216AC9" w14:textId="77777777" w:rsidR="00496027" w:rsidRPr="009C347E" w:rsidRDefault="00496027" w:rsidP="00AA79A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30A8007" w14:textId="77777777" w:rsidR="00496027" w:rsidRDefault="00AA79AF" w:rsidP="00AA79AF">
      <w:pPr>
        <w:spacing w:line="240" w:lineRule="auto"/>
      </w:pPr>
      <w:r>
        <w:t>1. F</w:t>
      </w:r>
      <w:r w:rsidR="00496027">
        <w:t>erry</w:t>
      </w:r>
    </w:p>
    <w:p w14:paraId="54DE72AB" w14:textId="77777777" w:rsidR="00496027" w:rsidRDefault="00496027" w:rsidP="00AA79AF">
      <w:pPr>
        <w:spacing w:line="240" w:lineRule="auto"/>
      </w:pPr>
      <w:r>
        <w:t>2. Speed boat</w:t>
      </w:r>
    </w:p>
    <w:p w14:paraId="74E1FA10" w14:textId="77777777" w:rsidR="00496027" w:rsidRDefault="00496027" w:rsidP="00AA79AF">
      <w:pPr>
        <w:spacing w:line="240" w:lineRule="auto"/>
      </w:pPr>
      <w:r>
        <w:t>3. Flight</w:t>
      </w:r>
    </w:p>
    <w:p w14:paraId="1C431FE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Not applicable</w:t>
      </w:r>
    </w:p>
    <w:p w14:paraId="562B2CD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1642B1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5FC48" w14:textId="77777777" w:rsidR="00496027" w:rsidRDefault="00496027" w:rsidP="00496027">
      <w:pPr>
        <w:spacing w:line="240" w:lineRule="auto"/>
      </w:pPr>
    </w:p>
    <w:p w14:paraId="4E3C1159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DE4E53">
        <w:t xml:space="preserve"> C138</w:t>
      </w:r>
      <w:r>
        <w:t xml:space="preserve">   </w:t>
      </w:r>
      <w:r w:rsidRPr="009C347E">
        <w:rPr>
          <w:b/>
        </w:rPr>
        <w:t>Variable name:</w:t>
      </w:r>
      <w:r>
        <w:t xml:space="preserve"> Travel-time-in-land</w:t>
      </w:r>
      <w:r>
        <w:tab/>
      </w:r>
      <w:r>
        <w:tab/>
      </w:r>
      <w:r w:rsidR="00AA79AF"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</w:p>
    <w:p w14:paraId="71727033" w14:textId="77777777" w:rsidR="00AA79AF" w:rsidRPr="0018796F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del w:id="35" w:author="Wendy Maddocks" w:date="2019-11-22T11:08:00Z">
        <w:r w:rsidRPr="002C5F28" w:rsidDel="008E1E21">
          <w:delText xml:space="preserve">the </w:delText>
        </w:r>
        <w:r w:rsidR="00AA79AF" w:rsidDel="008E1E21">
          <w:delText xml:space="preserve">last </w:delText>
        </w:r>
        <w:r w:rsidRPr="002C5F28" w:rsidDel="008E1E21">
          <w:delText xml:space="preserve">experience </w:delText>
        </w:r>
        <w:r w:rsidDel="008E1E21">
          <w:delText>with</w:delText>
        </w:r>
      </w:del>
      <w:ins w:id="36" w:author="Wendy Maddocks" w:date="2019-11-22T11:08:00Z">
        <w:r w:rsidR="008E1E21">
          <w:t>your last visit to</w:t>
        </w:r>
      </w:ins>
      <w:r>
        <w:t xml:space="preserve"> the general physician</w:t>
      </w:r>
      <w:r w:rsidR="00AA79AF">
        <w:t xml:space="preserve"> related to your condition</w:t>
      </w:r>
      <w:r>
        <w:t>, what was the amount of time you took to reach the healthcare provider to travel within the island?</w:t>
      </w:r>
      <w:r w:rsidR="0018796F">
        <w:t xml:space="preserve"> </w:t>
      </w:r>
      <w:r w:rsidR="0018796F" w:rsidRPr="0018796F">
        <w:rPr>
          <w:i/>
        </w:rPr>
        <w:t>This is the time taken to trav</w:t>
      </w:r>
      <w:r w:rsidR="0018796F">
        <w:rPr>
          <w:i/>
        </w:rPr>
        <w:t>el between your home and health</w:t>
      </w:r>
      <w:r w:rsidR="0018796F" w:rsidRPr="0018796F">
        <w:rPr>
          <w:i/>
        </w:rPr>
        <w:t>care facility</w:t>
      </w:r>
      <w:r w:rsidR="0018796F">
        <w:rPr>
          <w:i/>
        </w:rPr>
        <w:t xml:space="preserve"> by land</w:t>
      </w:r>
      <w:r w:rsidR="0018796F" w:rsidRPr="0018796F">
        <w:rPr>
          <w:i/>
        </w:rPr>
        <w:t>.</w:t>
      </w:r>
      <w:r w:rsidRPr="0018796F">
        <w:rPr>
          <w:i/>
        </w:rPr>
        <w:t xml:space="preserve"> </w:t>
      </w:r>
    </w:p>
    <w:p w14:paraId="4E4751C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lastRenderedPageBreak/>
        <w:t xml:space="preserve">Response </w:t>
      </w:r>
      <w:commentRangeStart w:id="37"/>
      <w:r w:rsidRPr="009C347E">
        <w:rPr>
          <w:b/>
        </w:rPr>
        <w:t>code</w:t>
      </w:r>
      <w:commentRangeEnd w:id="37"/>
      <w:r w:rsidR="008E1E21">
        <w:rPr>
          <w:rStyle w:val="CommentReference"/>
        </w:rPr>
        <w:commentReference w:id="37"/>
      </w:r>
      <w:r w:rsidRPr="009C347E">
        <w:rPr>
          <w:b/>
        </w:rPr>
        <w:t xml:space="preserve">: </w:t>
      </w:r>
      <w:r w:rsidRPr="009C347E">
        <w:rPr>
          <w:b/>
        </w:rPr>
        <w:tab/>
      </w:r>
    </w:p>
    <w:p w14:paraId="211A40A7" w14:textId="77777777" w:rsidR="00496027" w:rsidRDefault="00496027" w:rsidP="00496027">
      <w:pPr>
        <w:spacing w:line="240" w:lineRule="auto"/>
      </w:pPr>
      <w:r>
        <w:t>1. 1 to 15 minutes</w:t>
      </w:r>
    </w:p>
    <w:p w14:paraId="072F00F7" w14:textId="77777777" w:rsidR="00496027" w:rsidRDefault="00496027" w:rsidP="00496027">
      <w:pPr>
        <w:spacing w:line="240" w:lineRule="auto"/>
      </w:pPr>
      <w:r>
        <w:t>2. 16 to 30 minutes</w:t>
      </w:r>
    </w:p>
    <w:p w14:paraId="3144C359" w14:textId="77777777" w:rsidR="00496027" w:rsidRDefault="00496027" w:rsidP="00496027">
      <w:pPr>
        <w:spacing w:line="240" w:lineRule="auto"/>
      </w:pPr>
      <w:r>
        <w:t>3. 31 to 45 minutes</w:t>
      </w:r>
    </w:p>
    <w:p w14:paraId="3606E8FA" w14:textId="77777777" w:rsidR="00496027" w:rsidRDefault="00496027" w:rsidP="00496027">
      <w:pPr>
        <w:spacing w:line="240" w:lineRule="auto"/>
      </w:pPr>
      <w:r>
        <w:t>4. 46 to 60 minutes</w:t>
      </w:r>
    </w:p>
    <w:p w14:paraId="422488C6" w14:textId="77777777" w:rsidR="00496027" w:rsidRDefault="00496027" w:rsidP="00496027">
      <w:pPr>
        <w:spacing w:line="240" w:lineRule="auto"/>
      </w:pPr>
      <w:r>
        <w:t>5. More than 60 minutes</w:t>
      </w:r>
    </w:p>
    <w:p w14:paraId="0E9FF87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A0C7DB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C40D3EA" w14:textId="77777777" w:rsidR="00496027" w:rsidRDefault="00496027" w:rsidP="00496027">
      <w:pPr>
        <w:spacing w:line="240" w:lineRule="auto"/>
        <w:rPr>
          <w:b/>
        </w:rPr>
      </w:pPr>
    </w:p>
    <w:p w14:paraId="1E0E9572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18796F">
        <w:t xml:space="preserve"> C139</w:t>
      </w:r>
      <w:r>
        <w:t xml:space="preserve">   </w:t>
      </w:r>
      <w:r w:rsidRPr="009C347E">
        <w:rPr>
          <w:b/>
        </w:rPr>
        <w:t>Variable name:</w:t>
      </w:r>
      <w:r>
        <w:t xml:space="preserve"> Travel-time-within-islands</w:t>
      </w:r>
      <w:r>
        <w:tab/>
      </w:r>
      <w:r w:rsidR="00AA79AF"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</w:p>
    <w:p w14:paraId="3087FD4C" w14:textId="77777777" w:rsidR="00AA79AF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commentRangeStart w:id="38"/>
      <w:r w:rsidRPr="002C5F28">
        <w:t xml:space="preserve">the </w:t>
      </w:r>
      <w:r w:rsidR="00AA79AF">
        <w:t xml:space="preserve">last </w:t>
      </w:r>
      <w:r w:rsidRPr="002C5F28">
        <w:t xml:space="preserve">experience </w:t>
      </w:r>
      <w:r>
        <w:t xml:space="preserve">with </w:t>
      </w:r>
      <w:commentRangeEnd w:id="38"/>
      <w:r w:rsidR="008E1E21">
        <w:rPr>
          <w:rStyle w:val="CommentReference"/>
        </w:rPr>
        <w:commentReference w:id="38"/>
      </w:r>
      <w:r>
        <w:t>the general physician</w:t>
      </w:r>
      <w:r w:rsidR="00AA79AF">
        <w:t xml:space="preserve"> related to your condition</w:t>
      </w:r>
      <w:r>
        <w:t xml:space="preserve">, what was the amount of time you </w:t>
      </w:r>
      <w:commentRangeStart w:id="39"/>
      <w:r>
        <w:t>took</w:t>
      </w:r>
      <w:commentRangeEnd w:id="39"/>
      <w:r w:rsidR="008E1E21">
        <w:rPr>
          <w:rStyle w:val="CommentReference"/>
        </w:rPr>
        <w:commentReference w:id="39"/>
      </w:r>
      <w:r>
        <w:t xml:space="preserve"> to reach the healthcare provid</w:t>
      </w:r>
      <w:r w:rsidR="0018796F">
        <w:t>er to travel between the islands</w:t>
      </w:r>
      <w:r>
        <w:t xml:space="preserve">? </w:t>
      </w:r>
      <w:r w:rsidR="0018796F" w:rsidRPr="0018796F">
        <w:rPr>
          <w:i/>
        </w:rPr>
        <w:t xml:space="preserve">This is </w:t>
      </w:r>
      <w:r w:rsidR="0018796F">
        <w:rPr>
          <w:i/>
        </w:rPr>
        <w:t xml:space="preserve">the time taken to </w:t>
      </w:r>
      <w:r w:rsidR="0018796F" w:rsidRPr="0018796F">
        <w:rPr>
          <w:i/>
        </w:rPr>
        <w:t>travel between the island you are located in and the isla</w:t>
      </w:r>
      <w:r w:rsidR="0018796F">
        <w:rPr>
          <w:i/>
        </w:rPr>
        <w:t>nd where the healthcare facility</w:t>
      </w:r>
      <w:r w:rsidR="0018796F" w:rsidRPr="0018796F">
        <w:rPr>
          <w:i/>
        </w:rPr>
        <w:t xml:space="preserve"> is located in</w:t>
      </w:r>
      <w:r w:rsidR="00F75C93">
        <w:rPr>
          <w:i/>
        </w:rPr>
        <w:t xml:space="preserve"> by sea</w:t>
      </w:r>
      <w:r w:rsidR="0018796F" w:rsidRPr="0018796F">
        <w:rPr>
          <w:i/>
        </w:rPr>
        <w:t>.</w:t>
      </w:r>
    </w:p>
    <w:p w14:paraId="6C0D2001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E91A692" w14:textId="77777777" w:rsidR="00496027" w:rsidRDefault="00496027" w:rsidP="00496027">
      <w:pPr>
        <w:spacing w:line="240" w:lineRule="auto"/>
      </w:pPr>
      <w:r>
        <w:t>1. 1 to 15 minutes</w:t>
      </w:r>
    </w:p>
    <w:p w14:paraId="44B01192" w14:textId="77777777" w:rsidR="00496027" w:rsidRDefault="00496027" w:rsidP="00496027">
      <w:pPr>
        <w:spacing w:line="240" w:lineRule="auto"/>
      </w:pPr>
      <w:r>
        <w:t>2. 16 to 30 minutes</w:t>
      </w:r>
    </w:p>
    <w:p w14:paraId="319EE269" w14:textId="77777777" w:rsidR="00496027" w:rsidRDefault="00496027" w:rsidP="00496027">
      <w:pPr>
        <w:spacing w:line="240" w:lineRule="auto"/>
      </w:pPr>
      <w:r>
        <w:t>3. 31 to 45 minutes</w:t>
      </w:r>
    </w:p>
    <w:p w14:paraId="37609DDA" w14:textId="77777777" w:rsidR="00496027" w:rsidRDefault="00496027" w:rsidP="00496027">
      <w:pPr>
        <w:spacing w:line="240" w:lineRule="auto"/>
      </w:pPr>
      <w:r>
        <w:t>4. 46 to 60 minutes</w:t>
      </w:r>
    </w:p>
    <w:p w14:paraId="10948785" w14:textId="77777777" w:rsidR="00496027" w:rsidRDefault="00496027" w:rsidP="00496027">
      <w:pPr>
        <w:spacing w:line="240" w:lineRule="auto"/>
      </w:pPr>
      <w:r>
        <w:lastRenderedPageBreak/>
        <w:t>5. More than 60 minutes</w:t>
      </w:r>
    </w:p>
    <w:p w14:paraId="2D1FAC32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6. Not applicable</w:t>
      </w:r>
    </w:p>
    <w:p w14:paraId="331DBA7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686C823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BB8B1F1" w14:textId="77777777" w:rsidR="00496027" w:rsidRDefault="00496027" w:rsidP="00496027">
      <w:pPr>
        <w:spacing w:line="240" w:lineRule="auto"/>
        <w:rPr>
          <w:b/>
        </w:rPr>
      </w:pPr>
    </w:p>
    <w:p w14:paraId="078F527B" w14:textId="77777777" w:rsidR="0018796F" w:rsidRDefault="0018796F" w:rsidP="0018796F">
      <w:pPr>
        <w:spacing w:line="240" w:lineRule="auto"/>
      </w:pPr>
      <w:r w:rsidRPr="009C347E">
        <w:rPr>
          <w:b/>
        </w:rPr>
        <w:t>Question ID:</w:t>
      </w:r>
      <w:r>
        <w:t xml:space="preserve"> C140   </w:t>
      </w:r>
      <w:r w:rsidRPr="009C347E">
        <w:rPr>
          <w:b/>
        </w:rPr>
        <w:t>Variable name:</w:t>
      </w:r>
      <w:r w:rsidR="00F75C93">
        <w:t xml:space="preserve"> Travel-time-delayed</w:t>
      </w:r>
      <w:r>
        <w:t>-islands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05BE9B0" w14:textId="77777777" w:rsidR="0018796F" w:rsidRDefault="0018796F" w:rsidP="0018796F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del w:id="40" w:author="Wendy Maddocks" w:date="2019-11-22T11:11:00Z">
        <w:r w:rsidRPr="002C5F28" w:rsidDel="008E1E21">
          <w:delText xml:space="preserve">the </w:delText>
        </w:r>
        <w:r w:rsidDel="008E1E21">
          <w:delText xml:space="preserve">last </w:delText>
        </w:r>
        <w:r w:rsidRPr="002C5F28" w:rsidDel="008E1E21">
          <w:delText xml:space="preserve">experience </w:delText>
        </w:r>
        <w:r w:rsidDel="008E1E21">
          <w:delText>with</w:delText>
        </w:r>
      </w:del>
      <w:ins w:id="41" w:author="Wendy Maddocks" w:date="2019-11-22T11:11:00Z">
        <w:r w:rsidR="008E1E21">
          <w:t>your last visit to</w:t>
        </w:r>
      </w:ins>
      <w:r>
        <w:t xml:space="preserve"> the general physician </w:t>
      </w:r>
      <w:ins w:id="42" w:author="Wendy Maddocks" w:date="2019-11-22T11:11:00Z">
        <w:r w:rsidR="008E1E21">
          <w:t>on another island (</w:t>
        </w:r>
      </w:ins>
      <w:r>
        <w:t>related to your condition</w:t>
      </w:r>
      <w:ins w:id="43" w:author="Wendy Maddocks" w:date="2019-11-22T11:12:00Z">
        <w:r w:rsidR="008E1E21">
          <w:t>)</w:t>
        </w:r>
      </w:ins>
      <w:r>
        <w:t xml:space="preserve">, </w:t>
      </w:r>
      <w:commentRangeStart w:id="44"/>
      <w:r>
        <w:t>what</w:t>
      </w:r>
      <w:commentRangeEnd w:id="44"/>
      <w:r w:rsidR="008E1E21">
        <w:rPr>
          <w:rStyle w:val="CommentReference"/>
        </w:rPr>
        <w:commentReference w:id="44"/>
      </w:r>
      <w:r>
        <w:t xml:space="preserve"> was the amount of time</w:t>
      </w:r>
      <w:r w:rsidR="00F75C93">
        <w:t xml:space="preserve"> delayed to reach the healthcare provider due to weather conditions</w:t>
      </w:r>
      <w:r>
        <w:t xml:space="preserve">? </w:t>
      </w:r>
      <w:r w:rsidRPr="0018796F">
        <w:rPr>
          <w:i/>
        </w:rPr>
        <w:t xml:space="preserve">This is </w:t>
      </w:r>
      <w:r w:rsidR="00F75C93">
        <w:rPr>
          <w:i/>
        </w:rPr>
        <w:t>the time delayed</w:t>
      </w:r>
      <w:r>
        <w:rPr>
          <w:i/>
        </w:rPr>
        <w:t xml:space="preserve"> to </w:t>
      </w:r>
      <w:r w:rsidRPr="0018796F">
        <w:rPr>
          <w:i/>
        </w:rPr>
        <w:t>travel between the island you are located in and the isla</w:t>
      </w:r>
      <w:r>
        <w:rPr>
          <w:i/>
        </w:rPr>
        <w:t>nd where the healthcare facility</w:t>
      </w:r>
      <w:r w:rsidRPr="0018796F">
        <w:rPr>
          <w:i/>
        </w:rPr>
        <w:t xml:space="preserve"> is located in</w:t>
      </w:r>
      <w:r w:rsidR="00F75C93">
        <w:rPr>
          <w:i/>
        </w:rPr>
        <w:t xml:space="preserve"> by sea</w:t>
      </w:r>
      <w:r w:rsidRPr="0018796F">
        <w:rPr>
          <w:i/>
        </w:rPr>
        <w:t>.</w:t>
      </w:r>
    </w:p>
    <w:p w14:paraId="0120D6D7" w14:textId="77777777" w:rsidR="0018796F" w:rsidRPr="009C347E" w:rsidRDefault="0018796F" w:rsidP="0018796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3DE97AC" w14:textId="77777777" w:rsidR="0018796F" w:rsidRDefault="0018796F" w:rsidP="0018796F">
      <w:pPr>
        <w:spacing w:line="240" w:lineRule="auto"/>
      </w:pPr>
      <w:r>
        <w:t>1. 1 to 15 minutes</w:t>
      </w:r>
    </w:p>
    <w:p w14:paraId="6D6D89B5" w14:textId="77777777" w:rsidR="0018796F" w:rsidRDefault="0018796F" w:rsidP="0018796F">
      <w:pPr>
        <w:spacing w:line="240" w:lineRule="auto"/>
      </w:pPr>
      <w:r>
        <w:t>2. 16 to 30 minutes</w:t>
      </w:r>
    </w:p>
    <w:p w14:paraId="1E48E376" w14:textId="77777777" w:rsidR="0018796F" w:rsidRDefault="0018796F" w:rsidP="0018796F">
      <w:pPr>
        <w:spacing w:line="240" w:lineRule="auto"/>
      </w:pPr>
      <w:r>
        <w:t>3. 31 to 45 minutes</w:t>
      </w:r>
    </w:p>
    <w:p w14:paraId="6D4ADF56" w14:textId="77777777" w:rsidR="0018796F" w:rsidRDefault="0018796F" w:rsidP="0018796F">
      <w:pPr>
        <w:spacing w:line="240" w:lineRule="auto"/>
      </w:pPr>
      <w:r>
        <w:t>4. 46 to 60 minutes</w:t>
      </w:r>
    </w:p>
    <w:p w14:paraId="6C66CC4B" w14:textId="77777777" w:rsidR="0018796F" w:rsidRDefault="0018796F" w:rsidP="0018796F">
      <w:pPr>
        <w:spacing w:line="240" w:lineRule="auto"/>
      </w:pPr>
      <w:r>
        <w:t>5. More than 60 minutes</w:t>
      </w:r>
    </w:p>
    <w:p w14:paraId="3EB8425F" w14:textId="77777777" w:rsidR="0018796F" w:rsidRDefault="0018796F" w:rsidP="0018796F">
      <w:pPr>
        <w:pBdr>
          <w:bottom w:val="single" w:sz="4" w:space="1" w:color="auto"/>
        </w:pBdr>
        <w:spacing w:line="240" w:lineRule="auto"/>
      </w:pPr>
      <w:r>
        <w:t>6. Not applicable</w:t>
      </w:r>
    </w:p>
    <w:p w14:paraId="3DD70A5B" w14:textId="77777777" w:rsidR="0018796F" w:rsidRDefault="0018796F" w:rsidP="0018796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DB528B6" w14:textId="77777777" w:rsidR="0018796F" w:rsidRPr="00B55FF2" w:rsidRDefault="0018796F" w:rsidP="0018796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9E7BE49" w14:textId="77777777" w:rsidR="0018796F" w:rsidRDefault="0018796F" w:rsidP="00496027">
      <w:pPr>
        <w:spacing w:line="240" w:lineRule="auto"/>
        <w:rPr>
          <w:b/>
        </w:rPr>
      </w:pPr>
    </w:p>
    <w:p w14:paraId="3A7BCD36" w14:textId="77777777" w:rsidR="00AA79AF" w:rsidRDefault="00AA79AF" w:rsidP="00496027">
      <w:pPr>
        <w:spacing w:line="240" w:lineRule="auto"/>
        <w:rPr>
          <w:b/>
        </w:rPr>
      </w:pPr>
    </w:p>
    <w:p w14:paraId="3A7C7087" w14:textId="77777777" w:rsidR="00AA79AF" w:rsidRDefault="00AA79AF" w:rsidP="00496027">
      <w:pPr>
        <w:spacing w:line="240" w:lineRule="auto"/>
        <w:rPr>
          <w:b/>
        </w:rPr>
      </w:pPr>
    </w:p>
    <w:p w14:paraId="52F5B1B3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2117B7">
        <w:t xml:space="preserve"> C141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</w:t>
      </w:r>
      <w:r>
        <w:tab/>
      </w:r>
      <w:r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  <w:r w:rsidR="00AA79AF">
        <w:tab/>
      </w:r>
    </w:p>
    <w:p w14:paraId="36AF04E2" w14:textId="77777777" w:rsidR="00AA79AF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del w:id="45" w:author="Wendy Maddocks" w:date="2019-11-22T11:12:00Z">
        <w:r w:rsidRPr="002C5F28" w:rsidDel="008E1E21">
          <w:delText xml:space="preserve">the </w:delText>
        </w:r>
        <w:r w:rsidR="00AA79AF" w:rsidDel="008E1E21">
          <w:delText xml:space="preserve">last </w:delText>
        </w:r>
        <w:r w:rsidRPr="002C5F28" w:rsidDel="008E1E21">
          <w:delText xml:space="preserve">experience </w:delText>
        </w:r>
        <w:r w:rsidDel="008E1E21">
          <w:delText>with</w:delText>
        </w:r>
      </w:del>
      <w:ins w:id="46" w:author="Wendy Maddocks" w:date="2019-11-22T11:12:00Z">
        <w:r w:rsidR="008E1E21">
          <w:t>your last visit to</w:t>
        </w:r>
      </w:ins>
      <w:r>
        <w:t xml:space="preserve"> the general physician</w:t>
      </w:r>
      <w:r w:rsidR="00AA79AF">
        <w:t xml:space="preserve"> related to your </w:t>
      </w:r>
      <w:proofErr w:type="spellStart"/>
      <w:r w:rsidR="00AA79AF">
        <w:t>condition</w:t>
      </w:r>
      <w:proofErr w:type="gramStart"/>
      <w:r>
        <w:t>,</w:t>
      </w:r>
      <w:proofErr w:type="gramEnd"/>
      <w:del w:id="47" w:author="Wendy Maddocks" w:date="2019-11-22T11:15:00Z">
        <w:r w:rsidDel="008E1E21">
          <w:delText xml:space="preserve"> were you completely satisfied, somewhat satisfied, neither satisfied nor dissatisfied, somewhat dissatisfied or not at all satisfied </w:delText>
        </w:r>
      </w:del>
      <w:ins w:id="48" w:author="Wendy Maddocks" w:date="2019-11-22T11:15:00Z">
        <w:r w:rsidR="008E1E21">
          <w:t>how</w:t>
        </w:r>
        <w:proofErr w:type="spellEnd"/>
        <w:r w:rsidR="008E1E21">
          <w:t xml:space="preserve"> satisfied were you </w:t>
        </w:r>
      </w:ins>
      <w:r>
        <w:t xml:space="preserve">with the </w:t>
      </w:r>
      <w:r w:rsidR="00AA79AF">
        <w:t xml:space="preserve">total </w:t>
      </w:r>
      <w:r>
        <w:t xml:space="preserve">amount of time it took you to get there? </w:t>
      </w:r>
    </w:p>
    <w:p w14:paraId="735B184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C0701C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59999AB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74D24A2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4274BAC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32E25B5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6C695A2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0B59737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76E03C" w14:textId="77777777" w:rsidR="00496027" w:rsidRDefault="00496027" w:rsidP="00496027">
      <w:pPr>
        <w:spacing w:line="240" w:lineRule="auto"/>
        <w:rPr>
          <w:b/>
        </w:rPr>
      </w:pPr>
    </w:p>
    <w:p w14:paraId="78855408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2117B7">
        <w:t xml:space="preserve"> C142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Travel-time-cost  </w:t>
      </w:r>
      <w:r>
        <w:tab/>
        <w:t xml:space="preserve">  </w:t>
      </w:r>
      <w:r>
        <w:tab/>
      </w:r>
      <w:r w:rsidR="00AA79AF">
        <w:tab/>
      </w:r>
      <w:r w:rsidR="00AA79AF">
        <w:tab/>
      </w:r>
      <w:r w:rsidRPr="009C347E">
        <w:rPr>
          <w:b/>
        </w:rPr>
        <w:t>Core:</w:t>
      </w:r>
      <w:r w:rsidR="00AA79AF">
        <w:t xml:space="preserve"> C</w:t>
      </w:r>
    </w:p>
    <w:p w14:paraId="2DF5A906" w14:textId="77777777" w:rsidR="002941D1" w:rsidRDefault="00496027" w:rsidP="00496027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lastRenderedPageBreak/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 w:rsidR="00AA79AF">
        <w:t>had to see a general physician related to your condition</w:t>
      </w:r>
      <w:r>
        <w:t xml:space="preserve"> but </w:t>
      </w:r>
      <w:r w:rsidR="002117B7">
        <w:t xml:space="preserve">you </w:t>
      </w:r>
      <w:r>
        <w:t xml:space="preserve">did not visit a general physician because of the </w:t>
      </w:r>
      <w:r w:rsidR="002117B7">
        <w:t xml:space="preserve">expected </w:t>
      </w:r>
      <w:r>
        <w:t xml:space="preserve">travel time? </w:t>
      </w:r>
    </w:p>
    <w:p w14:paraId="4462173B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2221A4A" w14:textId="77777777" w:rsidR="00496027" w:rsidRDefault="00496027" w:rsidP="002941D1">
      <w:pPr>
        <w:pBdr>
          <w:bottom w:val="single" w:sz="4" w:space="1" w:color="auto"/>
        </w:pBdr>
        <w:spacing w:line="240" w:lineRule="auto"/>
      </w:pPr>
      <w:r>
        <w:t xml:space="preserve">1. </w:t>
      </w:r>
      <w:r w:rsidR="002941D1">
        <w:t>Yes</w:t>
      </w:r>
    </w:p>
    <w:p w14:paraId="715732EA" w14:textId="77777777" w:rsidR="002941D1" w:rsidRDefault="002941D1" w:rsidP="002941D1">
      <w:pPr>
        <w:pBdr>
          <w:bottom w:val="single" w:sz="4" w:space="1" w:color="auto"/>
        </w:pBdr>
        <w:spacing w:line="240" w:lineRule="auto"/>
      </w:pPr>
      <w:r>
        <w:t>2. No</w:t>
      </w:r>
    </w:p>
    <w:p w14:paraId="394937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8DED5F6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7C32805" w14:textId="77777777" w:rsidR="00496027" w:rsidRDefault="00496027" w:rsidP="00496027">
      <w:pPr>
        <w:spacing w:line="240" w:lineRule="auto"/>
        <w:rPr>
          <w:b/>
        </w:rPr>
      </w:pPr>
    </w:p>
    <w:p w14:paraId="04E2FFA4" w14:textId="77777777" w:rsidR="00496027" w:rsidRDefault="00496027" w:rsidP="002941D1">
      <w:pPr>
        <w:spacing w:line="240" w:lineRule="auto"/>
      </w:pPr>
      <w:r w:rsidRPr="009C347E">
        <w:rPr>
          <w:b/>
        </w:rPr>
        <w:t>Question ID:</w:t>
      </w:r>
      <w:r w:rsidR="002117B7">
        <w:t xml:space="preserve"> C143</w:t>
      </w:r>
      <w:r>
        <w:t xml:space="preserve">   </w:t>
      </w:r>
      <w:r w:rsidRPr="009C347E">
        <w:rPr>
          <w:b/>
        </w:rPr>
        <w:t>Variable name:</w:t>
      </w:r>
      <w:r>
        <w:t xml:space="preserve"> Payment-method-transport</w:t>
      </w:r>
      <w:r>
        <w:tab/>
      </w:r>
      <w:r w:rsidR="002941D1"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</w:p>
    <w:p w14:paraId="1375F66C" w14:textId="77777777" w:rsidR="002941D1" w:rsidRDefault="00496027" w:rsidP="002941D1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2117B7">
        <w:t>Thinking about your</w:t>
      </w:r>
      <w:r w:rsidRPr="002C5F28">
        <w:t xml:space="preserve"> </w:t>
      </w:r>
      <w:r w:rsidR="002941D1">
        <w:t xml:space="preserve">last </w:t>
      </w:r>
      <w:del w:id="49" w:author="Wendy Maddocks" w:date="2019-11-22T11:16:00Z">
        <w:r w:rsidRPr="002C5F28" w:rsidDel="00DF25B5">
          <w:delText xml:space="preserve">experience </w:delText>
        </w:r>
        <w:r w:rsidDel="00DF25B5">
          <w:delText>with</w:delText>
        </w:r>
      </w:del>
      <w:ins w:id="50" w:author="Wendy Maddocks" w:date="2019-11-22T11:16:00Z">
        <w:r w:rsidR="00DF25B5">
          <w:t>visit to</w:t>
        </w:r>
      </w:ins>
      <w:r>
        <w:t xml:space="preserve"> the general physician</w:t>
      </w:r>
      <w:r w:rsidR="002941D1">
        <w:t xml:space="preserve"> related to your condition</w:t>
      </w:r>
      <w:r>
        <w:t xml:space="preserve">, </w:t>
      </w:r>
      <w:del w:id="51" w:author="Wendy Maddocks" w:date="2019-11-22T11:16:00Z">
        <w:r w:rsidDel="00DF25B5">
          <w:delText>were you completely satisfied, somewhat satisfied, neither satisfied nor dissatisfied, somewhat dissatisfied or not at all satisfied</w:delText>
        </w:r>
      </w:del>
      <w:ins w:id="52" w:author="Wendy Maddocks" w:date="2019-11-22T11:16:00Z">
        <w:r w:rsidR="00DF25B5">
          <w:t>how satisfied were you</w:t>
        </w:r>
      </w:ins>
      <w:r>
        <w:t xml:space="preserve"> with the payment method for transport you used to reach there? </w:t>
      </w:r>
    </w:p>
    <w:p w14:paraId="2F7B376C" w14:textId="77777777" w:rsidR="00496027" w:rsidRPr="009C347E" w:rsidRDefault="00496027" w:rsidP="002941D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509E7D4" w14:textId="77777777" w:rsidR="00496027" w:rsidRDefault="00496027" w:rsidP="002941D1">
      <w:pPr>
        <w:spacing w:line="240" w:lineRule="auto"/>
      </w:pPr>
      <w:r>
        <w:t xml:space="preserve">1. Not at all satisfied </w:t>
      </w:r>
    </w:p>
    <w:p w14:paraId="080F6F55" w14:textId="77777777" w:rsidR="00496027" w:rsidRDefault="00496027" w:rsidP="002941D1">
      <w:pPr>
        <w:spacing w:line="240" w:lineRule="auto"/>
      </w:pPr>
      <w:r>
        <w:t xml:space="preserve">2. Somewhat dissatisfied </w:t>
      </w:r>
    </w:p>
    <w:p w14:paraId="532ED603" w14:textId="77777777" w:rsidR="00496027" w:rsidRDefault="00496027" w:rsidP="002941D1">
      <w:pPr>
        <w:spacing w:line="240" w:lineRule="auto"/>
      </w:pPr>
      <w:r>
        <w:t>3. Neither satisfied nor dissatisfied</w:t>
      </w:r>
    </w:p>
    <w:p w14:paraId="46D50B87" w14:textId="77777777" w:rsidR="00496027" w:rsidRDefault="00496027" w:rsidP="002941D1">
      <w:pPr>
        <w:spacing w:line="240" w:lineRule="auto"/>
      </w:pPr>
      <w:r>
        <w:t>4. Somewhat satisfied</w:t>
      </w:r>
    </w:p>
    <w:p w14:paraId="76281D18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BF126D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lastRenderedPageBreak/>
        <w:t>D. Don’t know</w:t>
      </w:r>
      <w:r w:rsidR="00FA01E7">
        <w:t xml:space="preserve"> / Not sure</w:t>
      </w:r>
    </w:p>
    <w:p w14:paraId="6D6CE3F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57197E7" w14:textId="77777777" w:rsidR="00496027" w:rsidRPr="00186452" w:rsidRDefault="00496027" w:rsidP="00496027">
      <w:pPr>
        <w:spacing w:line="240" w:lineRule="auto"/>
      </w:pPr>
    </w:p>
    <w:p w14:paraId="71DD3C6D" w14:textId="7777777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2117B7">
        <w:t xml:space="preserve"> C144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Payment method-medication   </w:t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</w:p>
    <w:p w14:paraId="4F6414B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when you</w:t>
      </w:r>
      <w:r>
        <w:t xml:space="preserve"> got a prescription</w:t>
      </w:r>
      <w:r w:rsidR="002941D1">
        <w:t xml:space="preserve"> related to your condition</w:t>
      </w:r>
      <w:r>
        <w:t xml:space="preserve"> but did not collect one or more prescription items from the pha</w:t>
      </w:r>
      <w:r w:rsidR="002941D1">
        <w:t>rmacy or chemist because of the payment method?</w:t>
      </w:r>
      <w:r w:rsidRPr="002E29A9">
        <w:rPr>
          <w:i/>
        </w:rPr>
        <w:t xml:space="preserve"> </w:t>
      </w:r>
      <w:r w:rsidR="002941D1">
        <w:rPr>
          <w:i/>
        </w:rPr>
        <w:t xml:space="preserve">(You had to purchase on your own since it was not either </w:t>
      </w:r>
      <w:r w:rsidRPr="002E29A9">
        <w:rPr>
          <w:i/>
        </w:rPr>
        <w:t xml:space="preserve">covered by </w:t>
      </w:r>
      <w:proofErr w:type="spellStart"/>
      <w:r w:rsidRPr="00DF25B5">
        <w:rPr>
          <w:i/>
          <w:highlight w:val="yellow"/>
          <w:rPrChange w:id="53" w:author="Wendy Maddocks" w:date="2019-11-22T11:16:00Z">
            <w:rPr>
              <w:i/>
            </w:rPr>
          </w:rPrChange>
        </w:rPr>
        <w:t>Asandha</w:t>
      </w:r>
      <w:proofErr w:type="spellEnd"/>
      <w:r w:rsidR="002941D1">
        <w:rPr>
          <w:i/>
        </w:rPr>
        <w:t xml:space="preserve"> or not available by </w:t>
      </w:r>
      <w:proofErr w:type="spellStart"/>
      <w:r w:rsidR="002941D1" w:rsidRPr="00DF25B5">
        <w:rPr>
          <w:i/>
          <w:highlight w:val="yellow"/>
          <w:rPrChange w:id="54" w:author="Wendy Maddocks" w:date="2019-11-22T11:16:00Z">
            <w:rPr>
              <w:i/>
            </w:rPr>
          </w:rPrChange>
        </w:rPr>
        <w:t>Asnadha</w:t>
      </w:r>
      <w:proofErr w:type="spellEnd"/>
      <w:r w:rsidR="002941D1">
        <w:rPr>
          <w:i/>
        </w:rPr>
        <w:t xml:space="preserve"> covered pharmacy</w:t>
      </w:r>
      <w:r w:rsidRPr="002E29A9">
        <w:rPr>
          <w:i/>
        </w:rPr>
        <w:t>)</w:t>
      </w:r>
    </w:p>
    <w:p w14:paraId="4D7A7DC7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F380CF6" w14:textId="77777777" w:rsidR="00496027" w:rsidRDefault="00496027" w:rsidP="002941D1">
      <w:pPr>
        <w:pBdr>
          <w:bottom w:val="single" w:sz="4" w:space="1" w:color="auto"/>
        </w:pBdr>
        <w:spacing w:line="240" w:lineRule="auto"/>
      </w:pPr>
      <w:r>
        <w:t xml:space="preserve">1. </w:t>
      </w:r>
      <w:r w:rsidR="002941D1">
        <w:t>Yes</w:t>
      </w:r>
    </w:p>
    <w:p w14:paraId="5456391E" w14:textId="77777777" w:rsidR="002941D1" w:rsidRDefault="002941D1" w:rsidP="002941D1">
      <w:pPr>
        <w:pBdr>
          <w:bottom w:val="single" w:sz="4" w:space="1" w:color="auto"/>
        </w:pBdr>
        <w:spacing w:line="240" w:lineRule="auto"/>
      </w:pPr>
      <w:r>
        <w:t>2. No</w:t>
      </w:r>
    </w:p>
    <w:p w14:paraId="0ADA289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E52EF08" w14:textId="77777777" w:rsidR="00496027" w:rsidRPr="00B55FF2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EA8F41F" w14:textId="77777777" w:rsidR="00496027" w:rsidRDefault="00496027" w:rsidP="00496027">
      <w:pPr>
        <w:spacing w:line="240" w:lineRule="auto"/>
      </w:pPr>
    </w:p>
    <w:p w14:paraId="32AA50F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2117B7">
        <w:t xml:space="preserve"> C145</w:t>
      </w:r>
      <w:r>
        <w:t xml:space="preserve">   </w:t>
      </w:r>
      <w:r w:rsidRPr="009C347E">
        <w:rPr>
          <w:b/>
        </w:rPr>
        <w:t>Variable name:</w:t>
      </w:r>
      <w:r>
        <w:t xml:space="preserve"> Access-difficult</w:t>
      </w:r>
      <w:r>
        <w:tab/>
      </w:r>
      <w:r>
        <w:tab/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  <w:r w:rsidRPr="009C347E">
        <w:rPr>
          <w:b/>
        </w:rPr>
        <w:t xml:space="preserve"> </w:t>
      </w:r>
    </w:p>
    <w:p w14:paraId="4AF09F0B" w14:textId="77777777" w:rsidR="00496027" w:rsidRPr="002C5F2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Overall</w:t>
      </w:r>
      <w:r w:rsidR="000E4F44">
        <w:t xml:space="preserve"> in the past 12 months</w:t>
      </w:r>
      <w:r w:rsidR="002117B7">
        <w:t>, how difficult has it been</w:t>
      </w:r>
      <w:r>
        <w:t xml:space="preserve"> fo</w:t>
      </w:r>
      <w:r w:rsidR="002117B7">
        <w:t>r you to access primary</w:t>
      </w:r>
      <w:r>
        <w:t xml:space="preserve"> care</w:t>
      </w:r>
      <w:r w:rsidR="002941D1">
        <w:t xml:space="preserve"> for your condition</w:t>
      </w:r>
      <w:r>
        <w:t xml:space="preserve"> when you need it?</w:t>
      </w:r>
      <w:r>
        <w:rPr>
          <w:b/>
        </w:rPr>
        <w:tab/>
      </w:r>
    </w:p>
    <w:p w14:paraId="0C12533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106118" w14:textId="77777777" w:rsidR="00496027" w:rsidRDefault="00496027" w:rsidP="00496027">
      <w:pPr>
        <w:spacing w:line="240" w:lineRule="auto"/>
      </w:pPr>
      <w:r>
        <w:t xml:space="preserve">1. Extremely difficult </w:t>
      </w:r>
    </w:p>
    <w:p w14:paraId="2D699AF4" w14:textId="77777777" w:rsidR="00496027" w:rsidRDefault="00496027" w:rsidP="00496027">
      <w:pPr>
        <w:spacing w:line="240" w:lineRule="auto"/>
      </w:pPr>
      <w:r>
        <w:lastRenderedPageBreak/>
        <w:t xml:space="preserve">2. Very difficult </w:t>
      </w:r>
    </w:p>
    <w:p w14:paraId="476A562F" w14:textId="77777777" w:rsidR="00496027" w:rsidRDefault="00496027" w:rsidP="00496027">
      <w:pPr>
        <w:spacing w:line="240" w:lineRule="auto"/>
      </w:pPr>
      <w:r>
        <w:t xml:space="preserve">3. Somewhat difficult </w:t>
      </w:r>
    </w:p>
    <w:p w14:paraId="55793738" w14:textId="77777777" w:rsidR="00496027" w:rsidRDefault="00496027" w:rsidP="00496027">
      <w:pPr>
        <w:spacing w:line="240" w:lineRule="auto"/>
      </w:pPr>
      <w:r>
        <w:t>4. Not too difficult</w:t>
      </w:r>
    </w:p>
    <w:p w14:paraId="264839A2" w14:textId="77777777" w:rsidR="00496027" w:rsidRDefault="00496027" w:rsidP="00496027">
      <w:pPr>
        <w:spacing w:line="240" w:lineRule="auto"/>
      </w:pPr>
      <w:r>
        <w:t xml:space="preserve">5. </w:t>
      </w:r>
      <w:proofErr w:type="gramStart"/>
      <w:r>
        <w:t>Not</w:t>
      </w:r>
      <w:proofErr w:type="gramEnd"/>
      <w:r>
        <w:t xml:space="preserve"> at all difficult</w:t>
      </w:r>
    </w:p>
    <w:p w14:paraId="3BD7D0F8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6178A11E" w14:textId="77777777" w:rsidR="00496027" w:rsidRDefault="00496027" w:rsidP="00496027">
      <w:pPr>
        <w:spacing w:line="240" w:lineRule="auto"/>
      </w:pPr>
      <w:r>
        <w:t>R. Refused</w:t>
      </w:r>
    </w:p>
    <w:p w14:paraId="6BC9F2BB" w14:textId="77777777" w:rsidR="007F0CFA" w:rsidRDefault="007F0CFA" w:rsidP="007F0CFA">
      <w:pPr>
        <w:spacing w:line="240" w:lineRule="auto"/>
      </w:pPr>
    </w:p>
    <w:p w14:paraId="3D71F349" w14:textId="77777777" w:rsidR="007F0CFA" w:rsidRPr="0004362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810D21">
        <w:rPr>
          <w:b/>
        </w:rPr>
        <w:t>ECTION D</w:t>
      </w:r>
      <w:r w:rsidR="00B85D6A">
        <w:rPr>
          <w:b/>
        </w:rPr>
        <w:t xml:space="preserve"> – SOCIO</w:t>
      </w:r>
      <w:r w:rsidRPr="0004362A">
        <w:rPr>
          <w:b/>
        </w:rPr>
        <w:t>-DEMOGRAPHICS</w:t>
      </w:r>
    </w:p>
    <w:p w14:paraId="578EFB07" w14:textId="77777777" w:rsidR="007F0CFA" w:rsidRPr="007F0CF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7F0CFA">
        <w:rPr>
          <w:i/>
        </w:rPr>
        <w:t xml:space="preserve">Now </w:t>
      </w:r>
      <w:r w:rsidRPr="0004362A">
        <w:rPr>
          <w:i/>
        </w:rPr>
        <w:t xml:space="preserve">I am going to ask some general questions about you. </w:t>
      </w:r>
    </w:p>
    <w:p w14:paraId="23412EA3" w14:textId="77777777" w:rsidR="00810D21" w:rsidRDefault="007F0CFA" w:rsidP="007F0CFA">
      <w:pPr>
        <w:spacing w:line="240" w:lineRule="auto"/>
      </w:pPr>
      <w:r w:rsidRPr="009C347E">
        <w:rPr>
          <w:b/>
        </w:rPr>
        <w:t>Question ID:</w:t>
      </w:r>
      <w:r w:rsidR="002117B7">
        <w:t xml:space="preserve"> A146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Marital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</w:p>
    <w:p w14:paraId="16A6D6B2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your marital status?</w:t>
      </w:r>
    </w:p>
    <w:p w14:paraId="198715FA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62CAD8" w14:textId="77777777" w:rsidR="007F0CFA" w:rsidRDefault="007F0CFA" w:rsidP="007F0CFA">
      <w:pPr>
        <w:spacing w:line="240" w:lineRule="auto"/>
      </w:pPr>
      <w:r>
        <w:t>1. Single</w:t>
      </w:r>
    </w:p>
    <w:p w14:paraId="5F0CB50E" w14:textId="77777777" w:rsidR="007F0CFA" w:rsidRDefault="007F0CFA" w:rsidP="007F0CFA">
      <w:pPr>
        <w:spacing w:line="240" w:lineRule="auto"/>
      </w:pPr>
      <w:r>
        <w:t>2. Married</w:t>
      </w:r>
    </w:p>
    <w:p w14:paraId="058ACC35" w14:textId="77777777" w:rsidR="007F0CFA" w:rsidRDefault="007F0CFA" w:rsidP="007F0CFA">
      <w:pPr>
        <w:spacing w:line="240" w:lineRule="auto"/>
      </w:pPr>
      <w:r>
        <w:t>3. Divorced</w:t>
      </w:r>
    </w:p>
    <w:p w14:paraId="38C8B2DE" w14:textId="77777777" w:rsidR="007F0CFA" w:rsidRDefault="007F0CFA" w:rsidP="007F0CFA">
      <w:pPr>
        <w:spacing w:line="240" w:lineRule="auto"/>
      </w:pPr>
      <w:r>
        <w:t>4. Widowed</w:t>
      </w:r>
    </w:p>
    <w:p w14:paraId="0682CF89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36068EC" w14:textId="77777777" w:rsidR="007F0CFA" w:rsidRDefault="007F0CFA" w:rsidP="007F0CFA">
      <w:pPr>
        <w:spacing w:line="240" w:lineRule="auto"/>
      </w:pPr>
    </w:p>
    <w:p w14:paraId="04A621BF" w14:textId="77777777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</w:t>
      </w:r>
      <w:r w:rsidR="006270D7">
        <w:t>A147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Education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74694119" w14:textId="77777777" w:rsidR="007F0CFA" w:rsidRDefault="007F0CFA" w:rsidP="007F0CFA">
      <w:pPr>
        <w:spacing w:line="240" w:lineRule="auto"/>
      </w:pPr>
      <w:r w:rsidRPr="009C347E">
        <w:rPr>
          <w:b/>
        </w:rPr>
        <w:lastRenderedPageBreak/>
        <w:t>Question text:</w:t>
      </w:r>
      <w:r>
        <w:tab/>
        <w:t>What is the highest level of school</w:t>
      </w:r>
      <w:ins w:id="55" w:author="Wendy Maddocks" w:date="2019-11-22T11:17:00Z">
        <w:r w:rsidR="00DF25B5">
          <w:t>ing</w:t>
        </w:r>
      </w:ins>
      <w:r>
        <w:t xml:space="preserve"> you have completed?</w:t>
      </w:r>
    </w:p>
    <w:p w14:paraId="04F35C70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2DEE03" w14:textId="77777777" w:rsidR="007F0CFA" w:rsidRDefault="007F0CFA" w:rsidP="007F0CFA">
      <w:pPr>
        <w:spacing w:line="240" w:lineRule="auto"/>
      </w:pPr>
      <w:r>
        <w:t>1. No formal education</w:t>
      </w:r>
    </w:p>
    <w:p w14:paraId="08109AD9" w14:textId="77777777" w:rsidR="007F0CFA" w:rsidRDefault="007F0CFA" w:rsidP="007F0CFA">
      <w:pPr>
        <w:spacing w:line="240" w:lineRule="auto"/>
      </w:pPr>
      <w:r>
        <w:t xml:space="preserve">2. Primary </w:t>
      </w:r>
    </w:p>
    <w:p w14:paraId="00111B54" w14:textId="77777777" w:rsidR="007F0CFA" w:rsidRDefault="007F0CFA" w:rsidP="007F0CFA">
      <w:pPr>
        <w:spacing w:line="240" w:lineRule="auto"/>
      </w:pPr>
      <w:r>
        <w:t xml:space="preserve">3. Secondary </w:t>
      </w:r>
    </w:p>
    <w:p w14:paraId="2B52043D" w14:textId="77777777" w:rsidR="007F0CFA" w:rsidRDefault="007F0CFA" w:rsidP="007F0CFA">
      <w:pPr>
        <w:spacing w:line="240" w:lineRule="auto"/>
      </w:pPr>
      <w:r>
        <w:t>4. Higher secondary</w:t>
      </w:r>
    </w:p>
    <w:p w14:paraId="04795DC6" w14:textId="77777777" w:rsidR="007F0CFA" w:rsidRDefault="007F0CFA" w:rsidP="007F0CFA">
      <w:pPr>
        <w:spacing w:line="240" w:lineRule="auto"/>
      </w:pPr>
      <w:r>
        <w:t>5. Diploma</w:t>
      </w:r>
    </w:p>
    <w:p w14:paraId="3F0F2C3A" w14:textId="77777777" w:rsidR="007F0CFA" w:rsidRDefault="007F0CFA" w:rsidP="007F0CFA">
      <w:pPr>
        <w:spacing w:line="240" w:lineRule="auto"/>
      </w:pPr>
      <w:r>
        <w:t>6. Degree and above</w:t>
      </w:r>
    </w:p>
    <w:p w14:paraId="442088DC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F2F26F5" w14:textId="77777777" w:rsidR="007F0CFA" w:rsidRDefault="007F0CFA" w:rsidP="007F0CFA">
      <w:pPr>
        <w:spacing w:line="240" w:lineRule="auto"/>
      </w:pPr>
    </w:p>
    <w:p w14:paraId="3EF63FF9" w14:textId="77777777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A</w:t>
      </w:r>
      <w:r w:rsidR="006270D7">
        <w:t>148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Employment</w:t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8010B6D" w14:textId="77777777" w:rsidR="007F0CFA" w:rsidRPr="00C85C91" w:rsidRDefault="007F0CFA" w:rsidP="007F0CFA">
      <w:pPr>
        <w:spacing w:line="240" w:lineRule="auto"/>
        <w:jc w:val="both"/>
        <w:rPr>
          <w:rFonts w:asciiTheme="majorBidi" w:hAnsiTheme="majorBidi" w:cstheme="majorBidi"/>
        </w:rPr>
      </w:pPr>
      <w:r w:rsidRPr="009C347E">
        <w:rPr>
          <w:b/>
        </w:rPr>
        <w:t>Question text:</w:t>
      </w:r>
      <w:r>
        <w:tab/>
      </w:r>
      <w:r w:rsidR="006270D7">
        <w:rPr>
          <w:rFonts w:asciiTheme="majorBidi" w:hAnsiTheme="majorBidi" w:cstheme="majorBidi"/>
        </w:rPr>
        <w:t>What</w:t>
      </w:r>
      <w:r>
        <w:rPr>
          <w:rFonts w:asciiTheme="majorBidi" w:hAnsiTheme="majorBidi" w:cstheme="majorBidi"/>
        </w:rPr>
        <w:t xml:space="preserve"> best describe</w:t>
      </w:r>
      <w:r w:rsidR="006270D7">
        <w:rPr>
          <w:rFonts w:asciiTheme="majorBidi" w:hAnsiTheme="majorBidi" w:cstheme="majorBidi"/>
        </w:rPr>
        <w:t>s the general</w:t>
      </w:r>
      <w:r>
        <w:rPr>
          <w:rFonts w:asciiTheme="majorBidi" w:hAnsiTheme="majorBidi" w:cstheme="majorBidi"/>
        </w:rPr>
        <w:t xml:space="preserve"> nature of your employment status?</w:t>
      </w:r>
    </w:p>
    <w:p w14:paraId="2B201184" w14:textId="77777777" w:rsidR="007F0CFA" w:rsidRPr="009C347E" w:rsidRDefault="007F0CFA" w:rsidP="007F0CFA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4CC248" w14:textId="77777777" w:rsidR="007F0CFA" w:rsidRDefault="006270D7" w:rsidP="007F0CFA">
      <w:pPr>
        <w:pBdr>
          <w:bottom w:val="single" w:sz="4" w:space="1" w:color="auto"/>
        </w:pBdr>
        <w:spacing w:line="240" w:lineRule="auto"/>
      </w:pPr>
      <w:r>
        <w:t>1. Self-employed</w:t>
      </w:r>
    </w:p>
    <w:p w14:paraId="03C6090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2. Government employment</w:t>
      </w:r>
    </w:p>
    <w:p w14:paraId="5F54B58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3. Private employment</w:t>
      </w:r>
    </w:p>
    <w:p w14:paraId="4FC48BB4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4. Not employed</w:t>
      </w:r>
    </w:p>
    <w:p w14:paraId="423050CE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298D590" w14:textId="77777777" w:rsidR="007F0CFA" w:rsidRDefault="007F0CFA" w:rsidP="007F0CFA">
      <w:pPr>
        <w:pBdr>
          <w:bottom w:val="single" w:sz="4" w:space="1" w:color="auto"/>
        </w:pBdr>
        <w:spacing w:after="0" w:line="240" w:lineRule="auto"/>
      </w:pPr>
      <w:r>
        <w:lastRenderedPageBreak/>
        <w:t>R. Refused</w:t>
      </w:r>
    </w:p>
    <w:p w14:paraId="4C45D046" w14:textId="77777777" w:rsidR="007F0CFA" w:rsidRDefault="007F0CFA" w:rsidP="007F0CFA">
      <w:pPr>
        <w:spacing w:line="240" w:lineRule="auto"/>
      </w:pPr>
    </w:p>
    <w:p w14:paraId="2D53FAE7" w14:textId="77777777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6270D7">
        <w:t xml:space="preserve"> A149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Income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9CD31DC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</w:r>
      <w:r w:rsidR="006270D7">
        <w:t>In the last twelve months what was your personal gross income</w:t>
      </w:r>
      <w:ins w:id="56" w:author="Wendy Maddocks" w:date="2019-11-22T11:17:00Z">
        <w:r w:rsidR="00DF25B5">
          <w:t xml:space="preserve"> (in total)</w:t>
        </w:r>
      </w:ins>
      <w:bookmarkStart w:id="57" w:name="_GoBack"/>
      <w:bookmarkEnd w:id="57"/>
      <w:r w:rsidR="006270D7">
        <w:t xml:space="preserve"> from all sources? </w:t>
      </w:r>
      <w:r w:rsidR="006270D7" w:rsidRPr="006270D7">
        <w:rPr>
          <w:i/>
        </w:rPr>
        <w:t>Please indicate that it is in Maldivian Rufiyaa.</w:t>
      </w:r>
      <w:r w:rsidR="006270D7">
        <w:t xml:space="preserve"> </w:t>
      </w:r>
    </w:p>
    <w:p w14:paraId="1FFE7268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F77BD12" w14:textId="77777777" w:rsidR="007F0CFA" w:rsidRDefault="007F0CFA" w:rsidP="007F0CFA">
      <w:pPr>
        <w:spacing w:line="240" w:lineRule="auto"/>
      </w:pPr>
      <w:r>
        <w:t>1. Zero income</w:t>
      </w:r>
    </w:p>
    <w:p w14:paraId="2F9D4BB5" w14:textId="77777777" w:rsidR="007F0CFA" w:rsidRDefault="006270D7" w:rsidP="007F0CFA">
      <w:pPr>
        <w:spacing w:line="240" w:lineRule="auto"/>
      </w:pPr>
      <w:r>
        <w:t>2. 1 - 5000</w:t>
      </w:r>
    </w:p>
    <w:p w14:paraId="406E3572" w14:textId="77777777" w:rsidR="007F0CFA" w:rsidRDefault="007F0CFA" w:rsidP="007F0CFA">
      <w:pPr>
        <w:spacing w:line="240" w:lineRule="auto"/>
      </w:pPr>
      <w:r>
        <w:t xml:space="preserve">3. </w:t>
      </w:r>
      <w:r w:rsidR="006270D7">
        <w:t>5001 – 10,000</w:t>
      </w:r>
    </w:p>
    <w:p w14:paraId="5F053652" w14:textId="77777777" w:rsidR="007F0CFA" w:rsidRDefault="006270D7" w:rsidP="007F0CFA">
      <w:pPr>
        <w:spacing w:line="240" w:lineRule="auto"/>
      </w:pPr>
      <w:r>
        <w:t xml:space="preserve">4. 10,001 - </w:t>
      </w:r>
      <w:r w:rsidR="007F0CFA">
        <w:t>15,000</w:t>
      </w:r>
    </w:p>
    <w:p w14:paraId="6601D4CF" w14:textId="77777777" w:rsidR="007F0CFA" w:rsidRDefault="006270D7" w:rsidP="007F0CFA">
      <w:pPr>
        <w:spacing w:line="240" w:lineRule="auto"/>
      </w:pPr>
      <w:r>
        <w:t xml:space="preserve">5. 15,001 - </w:t>
      </w:r>
      <w:r w:rsidR="007F0CFA">
        <w:t>20,000</w:t>
      </w:r>
    </w:p>
    <w:p w14:paraId="6F4DEE0D" w14:textId="77777777" w:rsidR="007F0CFA" w:rsidRDefault="006270D7" w:rsidP="007F0CFA">
      <w:pPr>
        <w:spacing w:line="240" w:lineRule="auto"/>
      </w:pPr>
      <w:r>
        <w:t xml:space="preserve">6. 20,001 - </w:t>
      </w:r>
      <w:r w:rsidR="007F0CFA">
        <w:t>25,000</w:t>
      </w:r>
    </w:p>
    <w:p w14:paraId="1BB2554C" w14:textId="77777777" w:rsidR="007F0CFA" w:rsidRDefault="006270D7" w:rsidP="007F0CFA">
      <w:pPr>
        <w:spacing w:line="240" w:lineRule="auto"/>
      </w:pPr>
      <w:r>
        <w:t>7. 25,001 – 30,000</w:t>
      </w:r>
    </w:p>
    <w:p w14:paraId="237EFFBB" w14:textId="77777777" w:rsidR="006270D7" w:rsidRDefault="006270D7" w:rsidP="007F0CFA">
      <w:pPr>
        <w:spacing w:line="240" w:lineRule="auto"/>
      </w:pPr>
      <w:r>
        <w:t>8. 30,001 – 40,000</w:t>
      </w:r>
    </w:p>
    <w:p w14:paraId="5A256879" w14:textId="77777777" w:rsidR="006270D7" w:rsidRDefault="006270D7" w:rsidP="007F0CFA">
      <w:pPr>
        <w:spacing w:line="240" w:lineRule="auto"/>
      </w:pPr>
      <w:r>
        <w:t>9. 40,001 or more</w:t>
      </w:r>
    </w:p>
    <w:p w14:paraId="6825C4FE" w14:textId="77777777" w:rsidR="007F0CFA" w:rsidRDefault="007F0CFA" w:rsidP="007F0CFA">
      <w:pPr>
        <w:spacing w:line="240" w:lineRule="auto"/>
      </w:pPr>
      <w:r>
        <w:t>D. Don’t know</w:t>
      </w:r>
      <w:r w:rsidR="00FA01E7">
        <w:t xml:space="preserve"> / Not sure</w:t>
      </w:r>
    </w:p>
    <w:p w14:paraId="0C0338B7" w14:textId="77777777" w:rsidR="007F0CFA" w:rsidRDefault="007F0CFA" w:rsidP="007F0CFA">
      <w:pPr>
        <w:spacing w:after="0" w:line="240" w:lineRule="auto"/>
      </w:pPr>
      <w:r>
        <w:t>R. Refused</w:t>
      </w:r>
    </w:p>
    <w:p w14:paraId="72A3824B" w14:textId="77777777" w:rsidR="007F0CFA" w:rsidRDefault="007F0CFA" w:rsidP="007F0CFA">
      <w:pPr>
        <w:spacing w:line="240" w:lineRule="auto"/>
        <w:rPr>
          <w:b/>
          <w:i/>
        </w:rPr>
      </w:pPr>
    </w:p>
    <w:p w14:paraId="05CA71D5" w14:textId="77777777" w:rsidR="007F0CFA" w:rsidRDefault="007F0CFA" w:rsidP="00810D21">
      <w:pPr>
        <w:spacing w:line="240" w:lineRule="auto"/>
        <w:rPr>
          <w:b/>
          <w:i/>
        </w:rPr>
      </w:pPr>
    </w:p>
    <w:p w14:paraId="427DB226" w14:textId="77777777" w:rsidR="007F0CFA" w:rsidRDefault="007F0CFA" w:rsidP="00496027">
      <w:pPr>
        <w:spacing w:line="240" w:lineRule="auto"/>
        <w:jc w:val="center"/>
        <w:rPr>
          <w:b/>
          <w:i/>
        </w:rPr>
      </w:pPr>
    </w:p>
    <w:p w14:paraId="6B28375D" w14:textId="77777777" w:rsidR="00496027" w:rsidRPr="00391E2A" w:rsidRDefault="00496027" w:rsidP="00496027">
      <w:pPr>
        <w:spacing w:line="240" w:lineRule="auto"/>
        <w:jc w:val="center"/>
        <w:rPr>
          <w:b/>
          <w:i/>
        </w:rPr>
      </w:pPr>
      <w:r w:rsidRPr="00391E2A">
        <w:rPr>
          <w:b/>
          <w:i/>
        </w:rPr>
        <w:lastRenderedPageBreak/>
        <w:t>END OF QUESTIONNAIRE</w:t>
      </w:r>
    </w:p>
    <w:p w14:paraId="00E0E9A5" w14:textId="77777777" w:rsidR="00496027" w:rsidRPr="00391E2A" w:rsidRDefault="00496027" w:rsidP="00496027">
      <w:pPr>
        <w:tabs>
          <w:tab w:val="left" w:pos="990"/>
        </w:tabs>
        <w:spacing w:line="240" w:lineRule="auto"/>
        <w:jc w:val="center"/>
        <w:rPr>
          <w:i/>
        </w:rPr>
      </w:pPr>
      <w:r w:rsidRPr="00391E2A">
        <w:rPr>
          <w:b/>
          <w:i/>
        </w:rPr>
        <w:t xml:space="preserve">Interviewer: </w:t>
      </w:r>
      <w:r w:rsidR="00810D21" w:rsidRPr="00810D21">
        <w:rPr>
          <w:i/>
        </w:rPr>
        <w:t>That’s all.</w:t>
      </w:r>
      <w:r w:rsidR="00810D21">
        <w:rPr>
          <w:b/>
          <w:i/>
        </w:rPr>
        <w:t xml:space="preserve"> </w:t>
      </w:r>
      <w:r w:rsidRPr="00391E2A">
        <w:rPr>
          <w:i/>
        </w:rPr>
        <w:t>On behalf of Fazeela Mohamed and her supervisory team, I thank you for talk</w:t>
      </w:r>
      <w:r>
        <w:rPr>
          <w:i/>
        </w:rPr>
        <w:t xml:space="preserve">ing with me about your health. </w:t>
      </w:r>
      <w:r w:rsidRPr="00391E2A">
        <w:rPr>
          <w:i/>
        </w:rPr>
        <w:t xml:space="preserve">I would like to reassure you </w:t>
      </w:r>
      <w:r w:rsidR="006270D7">
        <w:rPr>
          <w:i/>
        </w:rPr>
        <w:t xml:space="preserve">again </w:t>
      </w:r>
      <w:r w:rsidRPr="00391E2A">
        <w:rPr>
          <w:i/>
        </w:rPr>
        <w:t>that your answers will remain confidential</w:t>
      </w:r>
      <w:r>
        <w:rPr>
          <w:i/>
        </w:rPr>
        <w:t>.</w:t>
      </w:r>
    </w:p>
    <w:p w14:paraId="4F6FFFFC" w14:textId="77777777" w:rsidR="00496027" w:rsidRDefault="00496027" w:rsidP="00496027"/>
    <w:p w14:paraId="16BC445C" w14:textId="77777777" w:rsidR="009454EC" w:rsidRDefault="009454EC"/>
    <w:sectPr w:rsidR="0094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Wendy Maddocks" w:date="2019-11-22T10:44:00Z" w:initials="WM">
    <w:p w14:paraId="73F7501D" w14:textId="77777777" w:rsidR="00EE3809" w:rsidRDefault="00EE3809">
      <w:pPr>
        <w:pStyle w:val="CommentText"/>
      </w:pPr>
      <w:r>
        <w:rPr>
          <w:rStyle w:val="CommentReference"/>
        </w:rPr>
        <w:annotationRef/>
      </w:r>
      <w:r>
        <w:t xml:space="preserve">Here ae you trying to make clear difference between lifestyle </w:t>
      </w:r>
      <w:proofErr w:type="spellStart"/>
      <w:r>
        <w:t>factos</w:t>
      </w:r>
      <w:proofErr w:type="spellEnd"/>
      <w:r>
        <w:t xml:space="preserve"> in patient control to manage rather than things </w:t>
      </w:r>
      <w:proofErr w:type="spellStart"/>
      <w:r>
        <w:t>dr</w:t>
      </w:r>
      <w:proofErr w:type="spellEnd"/>
      <w:r>
        <w:t xml:space="preserve"> may prescribe to help manage/ suggested wording change for these two questions to make it clearer</w:t>
      </w:r>
    </w:p>
    <w:p w14:paraId="71C960E7" w14:textId="77777777" w:rsidR="000D0F9E" w:rsidRDefault="000D0F9E">
      <w:pPr>
        <w:pStyle w:val="CommentText"/>
      </w:pPr>
    </w:p>
  </w:comment>
  <w:comment w:id="16" w:author="Wendy Maddocks" w:date="2019-11-22T10:50:00Z" w:initials="WM">
    <w:p w14:paraId="559772E1" w14:textId="77777777" w:rsidR="000D0F9E" w:rsidRDefault="000D0F9E">
      <w:pPr>
        <w:pStyle w:val="CommentText"/>
      </w:pPr>
      <w:r>
        <w:rPr>
          <w:rStyle w:val="CommentReference"/>
        </w:rPr>
        <w:annotationRef/>
      </w:r>
      <w:r>
        <w:t>Or needed to?</w:t>
      </w:r>
    </w:p>
  </w:comment>
  <w:comment w:id="18" w:author="Wendy Maddocks" w:date="2019-11-22T10:51:00Z" w:initials="WM">
    <w:p w14:paraId="2E1F1069" w14:textId="77777777" w:rsidR="000D0F9E" w:rsidRDefault="000D0F9E">
      <w:pPr>
        <w:pStyle w:val="CommentText"/>
      </w:pPr>
      <w:r>
        <w:rPr>
          <w:rStyle w:val="CommentReference"/>
        </w:rPr>
        <w:annotationRef/>
      </w:r>
      <w:r>
        <w:t>I wonder if you should have something any for comments as well</w:t>
      </w:r>
    </w:p>
  </w:comment>
  <w:comment w:id="21" w:author="Wendy Maddocks" w:date="2019-11-22T10:53:00Z" w:initials="WM">
    <w:p w14:paraId="78C54A7B" w14:textId="77777777" w:rsidR="000D0F9E" w:rsidRDefault="000D0F9E">
      <w:pPr>
        <w:pStyle w:val="CommentText"/>
      </w:pPr>
      <w:r>
        <w:rPr>
          <w:rStyle w:val="CommentReference"/>
        </w:rPr>
        <w:annotationRef/>
      </w:r>
      <w:r>
        <w:t>Did not or could not? I.e. was it there choice to not do this or it was not available? Maybe make the clarification</w:t>
      </w:r>
    </w:p>
  </w:comment>
  <w:comment w:id="22" w:author="Wendy Maddocks" w:date="2019-11-22T10:54:00Z" w:initials="WM">
    <w:p w14:paraId="43C755AE" w14:textId="77777777" w:rsidR="000D0F9E" w:rsidRDefault="000D0F9E">
      <w:pPr>
        <w:pStyle w:val="CommentText"/>
      </w:pPr>
      <w:r>
        <w:rPr>
          <w:rStyle w:val="CommentReference"/>
        </w:rPr>
        <w:annotationRef/>
      </w:r>
      <w:r>
        <w:t>Could not</w:t>
      </w:r>
    </w:p>
  </w:comment>
  <w:comment w:id="23" w:author="Wendy Maddocks" w:date="2019-11-22T11:03:00Z" w:initials="WM">
    <w:p w14:paraId="512EDDEF" w14:textId="77777777" w:rsidR="003B50D4" w:rsidRDefault="003B50D4">
      <w:pPr>
        <w:pStyle w:val="CommentText"/>
      </w:pPr>
      <w:r>
        <w:rPr>
          <w:rStyle w:val="CommentReference"/>
        </w:rPr>
        <w:annotationRef/>
      </w:r>
      <w:r>
        <w:t>Could not?</w:t>
      </w:r>
    </w:p>
  </w:comment>
  <w:comment w:id="24" w:author="Wendy Maddocks" w:date="2019-11-22T11:04:00Z" w:initials="WM">
    <w:p w14:paraId="0E04FEFB" w14:textId="77777777" w:rsidR="003B50D4" w:rsidRDefault="003B50D4">
      <w:pPr>
        <w:pStyle w:val="CommentText"/>
      </w:pPr>
      <w:r>
        <w:rPr>
          <w:rStyle w:val="CommentReference"/>
        </w:rPr>
        <w:annotationRef/>
      </w:r>
      <w:r>
        <w:t>Could not</w:t>
      </w:r>
    </w:p>
  </w:comment>
  <w:comment w:id="25" w:author="Wendy Maddocks" w:date="2019-11-22T11:04:00Z" w:initials="WM">
    <w:p w14:paraId="70B69EE6" w14:textId="77777777" w:rsidR="003B50D4" w:rsidRDefault="003B50D4">
      <w:pPr>
        <w:pStyle w:val="CommentText"/>
      </w:pPr>
      <w:r>
        <w:rPr>
          <w:rStyle w:val="CommentReference"/>
        </w:rPr>
        <w:annotationRef/>
      </w:r>
      <w:proofErr w:type="gramStart"/>
      <w:r>
        <w:t>could</w:t>
      </w:r>
      <w:proofErr w:type="gramEnd"/>
    </w:p>
  </w:comment>
  <w:comment w:id="26" w:author="Wendy Maddocks" w:date="2019-11-22T11:04:00Z" w:initials="WM">
    <w:p w14:paraId="28FAD4D8" w14:textId="77777777" w:rsidR="003B50D4" w:rsidRDefault="003B50D4">
      <w:pPr>
        <w:pStyle w:val="CommentText"/>
      </w:pPr>
      <w:r>
        <w:rPr>
          <w:rStyle w:val="CommentReference"/>
        </w:rPr>
        <w:annotationRef/>
      </w:r>
      <w:proofErr w:type="gramStart"/>
      <w:r>
        <w:t>could</w:t>
      </w:r>
      <w:proofErr w:type="gramEnd"/>
    </w:p>
  </w:comment>
  <w:comment w:id="32" w:author="Wendy Maddocks" w:date="2019-11-22T11:07:00Z" w:initials="WM">
    <w:p w14:paraId="39C41C8A" w14:textId="77777777" w:rsidR="008E1E21" w:rsidRDefault="008E1E21">
      <w:pPr>
        <w:pStyle w:val="CommentText"/>
      </w:pPr>
      <w:r>
        <w:rPr>
          <w:rStyle w:val="CommentReference"/>
        </w:rPr>
        <w:annotationRef/>
      </w:r>
      <w:proofErr w:type="gramStart"/>
      <w:r>
        <w:t>visit</w:t>
      </w:r>
      <w:proofErr w:type="gramEnd"/>
      <w:r>
        <w:t xml:space="preserve"> to</w:t>
      </w:r>
    </w:p>
  </w:comment>
  <w:comment w:id="37" w:author="Wendy Maddocks" w:date="2019-11-22T11:08:00Z" w:initials="WM">
    <w:p w14:paraId="3387AB35" w14:textId="77777777" w:rsidR="008E1E21" w:rsidRDefault="008E1E21">
      <w:pPr>
        <w:pStyle w:val="CommentText"/>
      </w:pPr>
      <w:r>
        <w:rPr>
          <w:rStyle w:val="CommentReference"/>
        </w:rPr>
        <w:annotationRef/>
      </w:r>
      <w:proofErr w:type="gramStart"/>
      <w:r>
        <w:t>with</w:t>
      </w:r>
      <w:proofErr w:type="gramEnd"/>
      <w:r>
        <w:t xml:space="preserve"> this question how important is the 15 min blocks- what would be the shortest possible time across the smallest island? Would it be better to have &lt;30 mins 30-60mins and &gt;60 mins. I think it would be hard for some to recall whether something took 15 mins or 17 minutes?</w:t>
      </w:r>
    </w:p>
  </w:comment>
  <w:comment w:id="38" w:author="Wendy Maddocks" w:date="2019-11-22T11:09:00Z" w:initials="WM">
    <w:p w14:paraId="76BFD842" w14:textId="77777777" w:rsidR="008E1E21" w:rsidRDefault="008E1E21">
      <w:pPr>
        <w:pStyle w:val="CommentText"/>
      </w:pPr>
      <w:r>
        <w:rPr>
          <w:rStyle w:val="CommentReference"/>
        </w:rPr>
        <w:annotationRef/>
      </w:r>
      <w:r>
        <w:t>Your last visit to</w:t>
      </w:r>
    </w:p>
  </w:comment>
  <w:comment w:id="39" w:author="Wendy Maddocks" w:date="2019-11-22T11:10:00Z" w:initials="WM">
    <w:p w14:paraId="38D84B2C" w14:textId="77777777" w:rsidR="008E1E21" w:rsidRDefault="008E1E21">
      <w:pPr>
        <w:pStyle w:val="CommentText"/>
      </w:pPr>
      <w:r>
        <w:rPr>
          <w:rStyle w:val="CommentReference"/>
        </w:rPr>
        <w:annotationRef/>
      </w:r>
      <w:r>
        <w:t>Travelled BETWEEN islands to reach the health care provider- note is this time from their house or time from getting on boat? Would there be a wait for a boat?</w:t>
      </w:r>
    </w:p>
  </w:comment>
  <w:comment w:id="44" w:author="Wendy Maddocks" w:date="2019-11-22T11:12:00Z" w:initials="WM">
    <w:p w14:paraId="5CC89FBD" w14:textId="77777777" w:rsidR="008E1E21" w:rsidRDefault="008E1E21">
      <w:pPr>
        <w:pStyle w:val="CommentText"/>
      </w:pPr>
      <w:r>
        <w:rPr>
          <w:rStyle w:val="CommentReference"/>
        </w:rPr>
        <w:annotationRef/>
      </w:r>
      <w:r>
        <w:t>How long were you delayed before you could travel between the islands (again think about the time frames)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C960E7" w15:done="0"/>
  <w15:commentEx w15:paraId="559772E1" w15:done="0"/>
  <w15:commentEx w15:paraId="2E1F1069" w15:done="0"/>
  <w15:commentEx w15:paraId="78C54A7B" w15:done="0"/>
  <w15:commentEx w15:paraId="43C755AE" w15:done="0"/>
  <w15:commentEx w15:paraId="512EDDEF" w15:done="0"/>
  <w15:commentEx w15:paraId="0E04FEFB" w15:done="0"/>
  <w15:commentEx w15:paraId="70B69EE6" w15:done="0"/>
  <w15:commentEx w15:paraId="28FAD4D8" w15:done="0"/>
  <w15:commentEx w15:paraId="39C41C8A" w15:done="0"/>
  <w15:commentEx w15:paraId="3387AB35" w15:done="0"/>
  <w15:commentEx w15:paraId="76BFD842" w15:done="0"/>
  <w15:commentEx w15:paraId="38D84B2C" w15:done="0"/>
  <w15:commentEx w15:paraId="5CC89F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FA"/>
    <w:multiLevelType w:val="hybridMultilevel"/>
    <w:tmpl w:val="13AC1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C7E"/>
    <w:multiLevelType w:val="hybridMultilevel"/>
    <w:tmpl w:val="A0546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81D"/>
    <w:multiLevelType w:val="hybridMultilevel"/>
    <w:tmpl w:val="BAD40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35C"/>
    <w:multiLevelType w:val="hybridMultilevel"/>
    <w:tmpl w:val="EF1EDFC8"/>
    <w:lvl w:ilvl="0" w:tplc="6412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C36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B0A"/>
    <w:multiLevelType w:val="hybridMultilevel"/>
    <w:tmpl w:val="32A674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2019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EA1"/>
    <w:multiLevelType w:val="hybridMultilevel"/>
    <w:tmpl w:val="09D0B5FE"/>
    <w:lvl w:ilvl="0" w:tplc="B012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5A5F"/>
    <w:multiLevelType w:val="hybridMultilevel"/>
    <w:tmpl w:val="778A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0090"/>
    <w:multiLevelType w:val="hybridMultilevel"/>
    <w:tmpl w:val="7ECE47D2"/>
    <w:lvl w:ilvl="0" w:tplc="3AF6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5C4"/>
    <w:multiLevelType w:val="hybridMultilevel"/>
    <w:tmpl w:val="F8545A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65B"/>
    <w:multiLevelType w:val="hybridMultilevel"/>
    <w:tmpl w:val="6BB4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52D8"/>
    <w:multiLevelType w:val="hybridMultilevel"/>
    <w:tmpl w:val="CE1C9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CF3"/>
    <w:multiLevelType w:val="hybridMultilevel"/>
    <w:tmpl w:val="6378884C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4AE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668F4"/>
    <w:multiLevelType w:val="hybridMultilevel"/>
    <w:tmpl w:val="C91A8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76E86"/>
    <w:multiLevelType w:val="hybridMultilevel"/>
    <w:tmpl w:val="6D3ABF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54F80"/>
    <w:multiLevelType w:val="hybridMultilevel"/>
    <w:tmpl w:val="CF92C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74781"/>
    <w:multiLevelType w:val="hybridMultilevel"/>
    <w:tmpl w:val="A782B4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2428"/>
    <w:multiLevelType w:val="hybridMultilevel"/>
    <w:tmpl w:val="18527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A7F3D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69ED"/>
    <w:multiLevelType w:val="hybridMultilevel"/>
    <w:tmpl w:val="1E88C9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B31D5"/>
    <w:multiLevelType w:val="hybridMultilevel"/>
    <w:tmpl w:val="0830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128F7"/>
    <w:multiLevelType w:val="hybridMultilevel"/>
    <w:tmpl w:val="9F8C34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A280B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E7536"/>
    <w:multiLevelType w:val="hybridMultilevel"/>
    <w:tmpl w:val="BD9EED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4"/>
  </w:num>
  <w:num w:numId="8">
    <w:abstractNumId w:val="11"/>
  </w:num>
  <w:num w:numId="9">
    <w:abstractNumId w:val="15"/>
  </w:num>
  <w:num w:numId="10">
    <w:abstractNumId w:val="25"/>
  </w:num>
  <w:num w:numId="11">
    <w:abstractNumId w:val="17"/>
  </w:num>
  <w:num w:numId="12">
    <w:abstractNumId w:val="16"/>
  </w:num>
  <w:num w:numId="13">
    <w:abstractNumId w:val="0"/>
  </w:num>
  <w:num w:numId="14">
    <w:abstractNumId w:val="22"/>
  </w:num>
  <w:num w:numId="15">
    <w:abstractNumId w:val="2"/>
  </w:num>
  <w:num w:numId="16">
    <w:abstractNumId w:val="12"/>
  </w:num>
  <w:num w:numId="17">
    <w:abstractNumId w:val="10"/>
  </w:num>
  <w:num w:numId="18">
    <w:abstractNumId w:val="20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  <w:num w:numId="23">
    <w:abstractNumId w:val="4"/>
  </w:num>
  <w:num w:numId="24">
    <w:abstractNumId w:val="18"/>
  </w:num>
  <w:num w:numId="25">
    <w:abstractNumId w:val="1"/>
  </w:num>
  <w:num w:numId="2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ndy Maddocks">
    <w15:presenceInfo w15:providerId="AD" w15:userId="S-1-5-21-966204143-746932690-11539462-2866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7"/>
    <w:rsid w:val="0002206A"/>
    <w:rsid w:val="000564C1"/>
    <w:rsid w:val="000B3A2C"/>
    <w:rsid w:val="000D0F9E"/>
    <w:rsid w:val="000E4F44"/>
    <w:rsid w:val="000F511D"/>
    <w:rsid w:val="00173D09"/>
    <w:rsid w:val="0018796F"/>
    <w:rsid w:val="001A51E6"/>
    <w:rsid w:val="002117B7"/>
    <w:rsid w:val="0023518F"/>
    <w:rsid w:val="002941D1"/>
    <w:rsid w:val="00314CB0"/>
    <w:rsid w:val="00327E18"/>
    <w:rsid w:val="003B50D4"/>
    <w:rsid w:val="00496027"/>
    <w:rsid w:val="004B2916"/>
    <w:rsid w:val="004C70BA"/>
    <w:rsid w:val="00524C66"/>
    <w:rsid w:val="00565B33"/>
    <w:rsid w:val="00591951"/>
    <w:rsid w:val="005B7BBD"/>
    <w:rsid w:val="005C6809"/>
    <w:rsid w:val="005D5360"/>
    <w:rsid w:val="006270D7"/>
    <w:rsid w:val="00633BCE"/>
    <w:rsid w:val="006D2EAB"/>
    <w:rsid w:val="006E1FE8"/>
    <w:rsid w:val="006E68E6"/>
    <w:rsid w:val="007420BA"/>
    <w:rsid w:val="007B0BA8"/>
    <w:rsid w:val="007F0CFA"/>
    <w:rsid w:val="00810D21"/>
    <w:rsid w:val="008411D8"/>
    <w:rsid w:val="00881C7D"/>
    <w:rsid w:val="008A0D1D"/>
    <w:rsid w:val="008E1E21"/>
    <w:rsid w:val="00904FF8"/>
    <w:rsid w:val="009454EC"/>
    <w:rsid w:val="00946E49"/>
    <w:rsid w:val="00A2709D"/>
    <w:rsid w:val="00AA0146"/>
    <w:rsid w:val="00AA16A9"/>
    <w:rsid w:val="00AA79AF"/>
    <w:rsid w:val="00AC371E"/>
    <w:rsid w:val="00B669A4"/>
    <w:rsid w:val="00B73E93"/>
    <w:rsid w:val="00B75370"/>
    <w:rsid w:val="00B85D6A"/>
    <w:rsid w:val="00BA41DF"/>
    <w:rsid w:val="00C51C3C"/>
    <w:rsid w:val="00C85C91"/>
    <w:rsid w:val="00C900FC"/>
    <w:rsid w:val="00C9680C"/>
    <w:rsid w:val="00D336DE"/>
    <w:rsid w:val="00D52179"/>
    <w:rsid w:val="00DE4E53"/>
    <w:rsid w:val="00DF25B5"/>
    <w:rsid w:val="00E822F5"/>
    <w:rsid w:val="00E8368C"/>
    <w:rsid w:val="00EC69FD"/>
    <w:rsid w:val="00ED6F86"/>
    <w:rsid w:val="00EE3066"/>
    <w:rsid w:val="00EE3809"/>
    <w:rsid w:val="00EE6050"/>
    <w:rsid w:val="00F24625"/>
    <w:rsid w:val="00F75C93"/>
    <w:rsid w:val="00F75E95"/>
    <w:rsid w:val="00FA01E7"/>
    <w:rsid w:val="00FA687E"/>
    <w:rsid w:val="00FB1CFA"/>
    <w:rsid w:val="00FC2710"/>
    <w:rsid w:val="00FD118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97E"/>
  <w15:chartTrackingRefBased/>
  <w15:docId w15:val="{D12EB6A5-EB01-4460-BF06-4BE9A9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2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9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9877-8CA5-4006-B7A8-72548545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3125</Words>
  <Characters>17813</Characters>
  <Application>Microsoft Office Word</Application>
  <DocSecurity>4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Wendy Maddocks</cp:lastModifiedBy>
  <cp:revision>2</cp:revision>
  <dcterms:created xsi:type="dcterms:W3CDTF">2019-11-21T22:18:00Z</dcterms:created>
  <dcterms:modified xsi:type="dcterms:W3CDTF">2019-11-21T22:18:00Z</dcterms:modified>
</cp:coreProperties>
</file>